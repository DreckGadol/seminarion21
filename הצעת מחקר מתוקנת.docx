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E1627" w14:textId="7C2BD1D4" w:rsidR="00DC494B" w:rsidRPr="000802C9" w:rsidRDefault="00DC494B" w:rsidP="0097123A">
      <w:pPr>
        <w:bidi/>
        <w:spacing w:line="360" w:lineRule="auto"/>
        <w:jc w:val="center"/>
        <w:rPr>
          <w:rFonts w:asciiTheme="minorBidi" w:hAnsiTheme="minorBidi"/>
          <w:b/>
          <w:bCs/>
          <w:sz w:val="32"/>
          <w:szCs w:val="32"/>
          <w:u w:val="single"/>
          <w:rtl/>
        </w:rPr>
      </w:pPr>
      <w:r w:rsidRPr="000802C9">
        <w:rPr>
          <w:rFonts w:asciiTheme="minorBidi" w:hAnsiTheme="minorBidi"/>
          <w:b/>
          <w:bCs/>
          <w:sz w:val="32"/>
          <w:szCs w:val="32"/>
          <w:u w:val="single"/>
          <w:rtl/>
        </w:rPr>
        <w:t xml:space="preserve">הצעת מחקר </w:t>
      </w:r>
    </w:p>
    <w:p w14:paraId="66C0BAB6" w14:textId="5D4CF12E" w:rsidR="00DC494B" w:rsidRPr="0097123A" w:rsidRDefault="00DC494B" w:rsidP="0097123A">
      <w:pPr>
        <w:bidi/>
        <w:spacing w:line="360" w:lineRule="auto"/>
        <w:rPr>
          <w:rFonts w:asciiTheme="minorBidi" w:hAnsiTheme="minorBidi"/>
          <w:sz w:val="24"/>
          <w:szCs w:val="24"/>
          <w:rtl/>
        </w:rPr>
      </w:pPr>
      <w:r w:rsidRPr="0097123A">
        <w:rPr>
          <w:rFonts w:asciiTheme="minorBidi" w:hAnsiTheme="minorBidi"/>
          <w:sz w:val="24"/>
          <w:szCs w:val="24"/>
          <w:rtl/>
        </w:rPr>
        <w:t>ליאור אורשטר</w:t>
      </w:r>
    </w:p>
    <w:p w14:paraId="1E32ABB2" w14:textId="77777777" w:rsidR="000802C9" w:rsidRDefault="00DC494B" w:rsidP="000802C9">
      <w:pPr>
        <w:bidi/>
        <w:spacing w:line="360" w:lineRule="auto"/>
        <w:rPr>
          <w:rFonts w:asciiTheme="minorBidi" w:hAnsiTheme="minorBidi"/>
          <w:sz w:val="24"/>
          <w:szCs w:val="24"/>
        </w:rPr>
      </w:pPr>
      <w:r w:rsidRPr="0097123A">
        <w:rPr>
          <w:rFonts w:asciiTheme="minorBidi" w:hAnsiTheme="minorBidi"/>
          <w:sz w:val="24"/>
          <w:szCs w:val="24"/>
          <w:rtl/>
        </w:rPr>
        <w:t>ת.ז 307935072</w:t>
      </w:r>
    </w:p>
    <w:p w14:paraId="3CC6CC58" w14:textId="736FAC52" w:rsidR="003B39CF" w:rsidRPr="000802C9" w:rsidRDefault="00BB1B9D" w:rsidP="000802C9">
      <w:pPr>
        <w:bidi/>
        <w:spacing w:line="360" w:lineRule="auto"/>
        <w:rPr>
          <w:rFonts w:asciiTheme="minorBidi" w:hAnsiTheme="minorBidi"/>
          <w:sz w:val="24"/>
          <w:szCs w:val="24"/>
        </w:rPr>
      </w:pPr>
      <w:r w:rsidRPr="0097123A">
        <w:rPr>
          <w:rFonts w:asciiTheme="minorBidi" w:hAnsiTheme="minorBidi"/>
          <w:b/>
          <w:bCs/>
          <w:sz w:val="24"/>
          <w:szCs w:val="24"/>
          <w:rtl/>
        </w:rPr>
        <w:tab/>
      </w:r>
    </w:p>
    <w:p w14:paraId="65FEAA78" w14:textId="73527105" w:rsidR="00BB1B9D" w:rsidRPr="0097123A" w:rsidRDefault="00CF10A8" w:rsidP="0097123A">
      <w:pPr>
        <w:bidi/>
        <w:spacing w:line="360" w:lineRule="auto"/>
        <w:rPr>
          <w:rFonts w:asciiTheme="minorBidi" w:hAnsiTheme="minorBidi"/>
          <w:b/>
          <w:bCs/>
          <w:sz w:val="24"/>
          <w:szCs w:val="24"/>
          <w:rtl/>
        </w:rPr>
      </w:pPr>
      <w:r w:rsidRPr="0097123A">
        <w:rPr>
          <w:rFonts w:asciiTheme="minorBidi" w:hAnsiTheme="minorBidi"/>
          <w:b/>
          <w:bCs/>
          <w:sz w:val="24"/>
          <w:szCs w:val="24"/>
          <w:rtl/>
        </w:rPr>
        <w:t>שם הקורס</w:t>
      </w:r>
      <w:r w:rsidR="00BB1B9D" w:rsidRPr="0097123A">
        <w:rPr>
          <w:rFonts w:asciiTheme="minorBidi" w:hAnsiTheme="minorBidi"/>
          <w:b/>
          <w:bCs/>
          <w:sz w:val="24"/>
          <w:szCs w:val="24"/>
          <w:rtl/>
        </w:rPr>
        <w:t xml:space="preserve">: </w:t>
      </w:r>
      <w:r w:rsidR="00BB1B9D" w:rsidRPr="0097123A">
        <w:rPr>
          <w:rFonts w:asciiTheme="minorBidi" w:hAnsiTheme="minorBidi"/>
          <w:sz w:val="24"/>
          <w:szCs w:val="24"/>
          <w:rtl/>
        </w:rPr>
        <w:t xml:space="preserve">דיגיטליות בתרבות ובחיי היום יום </w:t>
      </w:r>
      <w:r w:rsidR="00D71D53" w:rsidRPr="0097123A">
        <w:rPr>
          <w:rFonts w:asciiTheme="minorBidi" w:hAnsiTheme="minorBidi"/>
          <w:sz w:val="24"/>
          <w:szCs w:val="24"/>
          <w:rtl/>
        </w:rPr>
        <w:t xml:space="preserve">(10991) </w:t>
      </w:r>
    </w:p>
    <w:p w14:paraId="12CA14B6" w14:textId="056FEEB7" w:rsidR="00CF10A8" w:rsidRPr="0097123A" w:rsidRDefault="00CF10A8" w:rsidP="0097123A">
      <w:pPr>
        <w:bidi/>
        <w:spacing w:line="360" w:lineRule="auto"/>
        <w:rPr>
          <w:rFonts w:asciiTheme="minorBidi" w:hAnsiTheme="minorBidi"/>
          <w:b/>
          <w:bCs/>
          <w:sz w:val="24"/>
          <w:szCs w:val="24"/>
          <w:rtl/>
        </w:rPr>
      </w:pPr>
      <w:r w:rsidRPr="0097123A">
        <w:rPr>
          <w:rFonts w:asciiTheme="minorBidi" w:hAnsiTheme="minorBidi"/>
          <w:b/>
          <w:bCs/>
          <w:sz w:val="24"/>
          <w:szCs w:val="24"/>
          <w:rtl/>
        </w:rPr>
        <w:t>נושא העבודה</w:t>
      </w:r>
      <w:r w:rsidR="00BB1B9D" w:rsidRPr="0097123A">
        <w:rPr>
          <w:rFonts w:asciiTheme="minorBidi" w:hAnsiTheme="minorBidi"/>
          <w:b/>
          <w:bCs/>
          <w:sz w:val="24"/>
          <w:szCs w:val="24"/>
          <w:rtl/>
        </w:rPr>
        <w:t xml:space="preserve">: </w:t>
      </w:r>
      <w:r w:rsidR="00F97E90" w:rsidRPr="0097123A">
        <w:rPr>
          <w:rFonts w:asciiTheme="minorBidi" w:hAnsiTheme="minorBidi"/>
          <w:sz w:val="24"/>
          <w:szCs w:val="24"/>
          <w:rtl/>
        </w:rPr>
        <w:t>צפיית בינג'</w:t>
      </w:r>
      <w:r w:rsidR="009E6ED2" w:rsidRPr="0097123A">
        <w:rPr>
          <w:rFonts w:asciiTheme="minorBidi" w:hAnsiTheme="minorBidi"/>
          <w:sz w:val="24"/>
          <w:szCs w:val="24"/>
          <w:rtl/>
        </w:rPr>
        <w:t xml:space="preserve"> בנטפליקס</w:t>
      </w:r>
    </w:p>
    <w:p w14:paraId="14B8FB92" w14:textId="77777777" w:rsidR="00C71D21" w:rsidRDefault="00CF10A8" w:rsidP="003B3486">
      <w:pPr>
        <w:bidi/>
        <w:spacing w:line="360" w:lineRule="auto"/>
        <w:rPr>
          <w:ins w:id="0" w:author="Lior Orshter" w:date="2021-06-25T17:21:00Z"/>
          <w:rFonts w:asciiTheme="minorBidi" w:hAnsiTheme="minorBidi"/>
          <w:sz w:val="24"/>
          <w:szCs w:val="24"/>
          <w:lang w:val="en-CH"/>
        </w:rPr>
      </w:pPr>
      <w:r w:rsidRPr="0097123A">
        <w:rPr>
          <w:rFonts w:asciiTheme="minorBidi" w:hAnsiTheme="minorBidi"/>
          <w:b/>
          <w:bCs/>
          <w:sz w:val="24"/>
          <w:szCs w:val="24"/>
          <w:rtl/>
        </w:rPr>
        <w:t>שאלת המחק</w:t>
      </w:r>
      <w:r w:rsidR="009E6ED2" w:rsidRPr="0097123A">
        <w:rPr>
          <w:rFonts w:asciiTheme="minorBidi" w:hAnsiTheme="minorBidi"/>
          <w:b/>
          <w:bCs/>
          <w:sz w:val="24"/>
          <w:szCs w:val="24"/>
          <w:rtl/>
        </w:rPr>
        <w:t xml:space="preserve">ר: </w:t>
      </w:r>
      <w:r w:rsidR="009E6ED2" w:rsidRPr="0097123A">
        <w:rPr>
          <w:rFonts w:asciiTheme="minorBidi" w:hAnsiTheme="minorBidi"/>
          <w:sz w:val="24"/>
          <w:szCs w:val="24"/>
          <w:rtl/>
        </w:rPr>
        <w:t xml:space="preserve">מה הם </w:t>
      </w:r>
      <w:del w:id="1" w:author="Lior Orshter" w:date="2021-06-25T17:21:00Z">
        <w:r w:rsidR="009E6ED2" w:rsidRPr="0097123A" w:rsidDel="00C71D21">
          <w:rPr>
            <w:rFonts w:asciiTheme="minorBidi" w:hAnsiTheme="minorBidi"/>
            <w:sz w:val="24"/>
            <w:szCs w:val="24"/>
            <w:rtl/>
          </w:rPr>
          <w:delText>השיקולים של סטודנטים לצפיית בינג' בנטפליקס?</w:delText>
        </w:r>
      </w:del>
    </w:p>
    <w:p w14:paraId="5483762B" w14:textId="1973692B" w:rsidR="003B3486" w:rsidRPr="0097123A" w:rsidRDefault="00C71D21" w:rsidP="00C71D21">
      <w:pPr>
        <w:bidi/>
        <w:spacing w:line="360" w:lineRule="auto"/>
        <w:rPr>
          <w:rFonts w:asciiTheme="minorBidi" w:hAnsiTheme="minorBidi"/>
          <w:b/>
          <w:bCs/>
          <w:sz w:val="24"/>
          <w:szCs w:val="24"/>
          <w:rtl/>
        </w:rPr>
      </w:pPr>
      <w:ins w:id="2" w:author="Lior Orshter" w:date="2021-06-25T17:21:00Z">
        <w:r>
          <w:rPr>
            <w:rFonts w:asciiTheme="minorBidi" w:hAnsiTheme="minorBidi" w:hint="cs"/>
            <w:sz w:val="24"/>
            <w:szCs w:val="24"/>
            <w:rtl/>
            <w:lang w:val="en-CH"/>
          </w:rPr>
          <w:t>מהם הגורמים לצפיית בינג' בנטפליקס בקרב סטודנטים</w:t>
        </w:r>
        <w:r w:rsidR="00C076AF">
          <w:rPr>
            <w:rFonts w:asciiTheme="minorBidi" w:hAnsiTheme="minorBidi" w:hint="cs"/>
            <w:sz w:val="24"/>
            <w:szCs w:val="24"/>
            <w:rtl/>
            <w:lang w:val="en-CH"/>
          </w:rPr>
          <w:t xml:space="preserve">? </w:t>
        </w:r>
      </w:ins>
      <w:r w:rsidR="009E6ED2" w:rsidRPr="0097123A">
        <w:rPr>
          <w:rFonts w:asciiTheme="minorBidi" w:hAnsiTheme="minorBidi"/>
          <w:b/>
          <w:bCs/>
          <w:sz w:val="24"/>
          <w:szCs w:val="24"/>
          <w:rtl/>
        </w:rPr>
        <w:t xml:space="preserve"> </w:t>
      </w:r>
    </w:p>
    <w:p w14:paraId="6092CFE9" w14:textId="237A3251" w:rsidR="00CF10A8" w:rsidRDefault="00CF10A8" w:rsidP="0097123A">
      <w:pPr>
        <w:bidi/>
        <w:spacing w:line="360" w:lineRule="auto"/>
        <w:rPr>
          <w:ins w:id="3" w:author="Lior Orshter" w:date="2021-06-24T13:32:00Z"/>
          <w:rFonts w:asciiTheme="minorBidi" w:hAnsiTheme="minorBidi"/>
          <w:sz w:val="24"/>
          <w:szCs w:val="24"/>
          <w:rtl/>
        </w:rPr>
      </w:pPr>
      <w:r w:rsidRPr="0097123A">
        <w:rPr>
          <w:rFonts w:asciiTheme="minorBidi" w:hAnsiTheme="minorBidi"/>
          <w:b/>
          <w:bCs/>
          <w:sz w:val="24"/>
          <w:szCs w:val="24"/>
          <w:rtl/>
        </w:rPr>
        <w:t>רציונל</w:t>
      </w:r>
      <w:r w:rsidR="00E53612" w:rsidRPr="0097123A">
        <w:rPr>
          <w:rFonts w:asciiTheme="minorBidi" w:hAnsiTheme="minorBidi"/>
          <w:b/>
          <w:bCs/>
          <w:sz w:val="24"/>
          <w:szCs w:val="24"/>
          <w:rtl/>
        </w:rPr>
        <w:t xml:space="preserve"> המחקר: </w:t>
      </w:r>
      <w:r w:rsidR="00E53612" w:rsidRPr="0097123A">
        <w:rPr>
          <w:rFonts w:asciiTheme="minorBidi" w:hAnsiTheme="minorBidi"/>
          <w:sz w:val="24"/>
          <w:szCs w:val="24"/>
          <w:rtl/>
        </w:rPr>
        <w:t xml:space="preserve">נטפליקס היא תופעה רווחת בקרב הציבור הישראלי. שאלת מחקר זו חשובה מבחינה אקדמית כיוון שהצפייה בנטפליקס משנה את תפיסת העולם שלנו לגבי עצמנו ולגבי תרבויות אחרות אשר משתקפות ממנה, משנה את הרגלי הצפייה שלנו ומעצבת מחדש את העולם התרבותי שלנו. </w:t>
      </w:r>
    </w:p>
    <w:p w14:paraId="21E9162F" w14:textId="2B13557B" w:rsidR="00612965" w:rsidRDefault="00612965" w:rsidP="00612965">
      <w:pPr>
        <w:bidi/>
        <w:spacing w:line="360" w:lineRule="auto"/>
        <w:rPr>
          <w:ins w:id="4" w:author="אלעד נאמני/Elad Neemani" w:date="2021-05-27T19:20:00Z"/>
          <w:rFonts w:asciiTheme="minorBidi" w:hAnsiTheme="minorBidi"/>
          <w:sz w:val="24"/>
          <w:szCs w:val="24"/>
          <w:rtl/>
        </w:rPr>
      </w:pPr>
      <w:ins w:id="5" w:author="Lior Orshter" w:date="2021-06-24T13:32:00Z">
        <w:r>
          <w:rPr>
            <w:rFonts w:asciiTheme="minorBidi" w:hAnsiTheme="minorBidi" w:hint="cs"/>
            <w:sz w:val="24"/>
            <w:szCs w:val="24"/>
            <w:rtl/>
          </w:rPr>
          <w:t xml:space="preserve">נטפליקס </w:t>
        </w:r>
      </w:ins>
      <w:ins w:id="6" w:author="Lior Orshter" w:date="2021-06-24T13:33:00Z">
        <w:r>
          <w:rPr>
            <w:rFonts w:asciiTheme="minorBidi" w:hAnsiTheme="minorBidi" w:hint="cs"/>
            <w:sz w:val="24"/>
            <w:szCs w:val="24"/>
            <w:rtl/>
          </w:rPr>
          <w:t xml:space="preserve">היא תופעה רווחת בקרב הציבור הישראלי. </w:t>
        </w:r>
        <w:r w:rsidR="00476C3C">
          <w:rPr>
            <w:rFonts w:asciiTheme="minorBidi" w:hAnsiTheme="minorBidi" w:hint="cs"/>
            <w:sz w:val="24"/>
            <w:szCs w:val="24"/>
            <w:rtl/>
          </w:rPr>
          <w:t>הצפייה בנט</w:t>
        </w:r>
      </w:ins>
      <w:ins w:id="7" w:author="Lior Orshter" w:date="2021-06-24T13:40:00Z">
        <w:r w:rsidR="0022254C">
          <w:rPr>
            <w:rFonts w:asciiTheme="minorBidi" w:hAnsiTheme="minorBidi" w:hint="cs"/>
            <w:sz w:val="24"/>
            <w:szCs w:val="24"/>
            <w:rtl/>
          </w:rPr>
          <w:t>פ</w:t>
        </w:r>
      </w:ins>
      <w:ins w:id="8" w:author="Lior Orshter" w:date="2021-06-24T13:33:00Z">
        <w:r w:rsidR="00476C3C">
          <w:rPr>
            <w:rFonts w:asciiTheme="minorBidi" w:hAnsiTheme="minorBidi" w:hint="cs"/>
            <w:sz w:val="24"/>
            <w:szCs w:val="24"/>
            <w:rtl/>
          </w:rPr>
          <w:t>ליקס ובפלטפורמות צפייה ישירה אחרות הפכו</w:t>
        </w:r>
      </w:ins>
      <w:ins w:id="9" w:author="Lior Orshter" w:date="2021-06-24T13:34:00Z">
        <w:r w:rsidR="00476C3C">
          <w:rPr>
            <w:rFonts w:asciiTheme="minorBidi" w:hAnsiTheme="minorBidi" w:hint="cs"/>
            <w:sz w:val="24"/>
            <w:szCs w:val="24"/>
            <w:rtl/>
          </w:rPr>
          <w:t xml:space="preserve"> לחלק משגרת חייהם של רבים, ולעיתים שגרה זו תופסת חלק גם בשעות הפנאי</w:t>
        </w:r>
      </w:ins>
      <w:ins w:id="10" w:author="Lior Orshter" w:date="2021-06-24T14:37:00Z">
        <w:r w:rsidR="009B481C">
          <w:rPr>
            <w:rFonts w:asciiTheme="minorBidi" w:hAnsiTheme="minorBidi" w:hint="cs"/>
            <w:sz w:val="24"/>
            <w:szCs w:val="24"/>
            <w:rtl/>
          </w:rPr>
          <w:t xml:space="preserve">. </w:t>
        </w:r>
      </w:ins>
      <w:ins w:id="11" w:author="Lior Orshter" w:date="2021-06-24T14:38:00Z">
        <w:r w:rsidR="009B481C">
          <w:rPr>
            <w:rFonts w:asciiTheme="minorBidi" w:hAnsiTheme="minorBidi" w:hint="cs"/>
            <w:sz w:val="24"/>
            <w:szCs w:val="24"/>
            <w:rtl/>
          </w:rPr>
          <w:t xml:space="preserve">הצפייה בפלטפורמות </w:t>
        </w:r>
        <w:proofErr w:type="spellStart"/>
        <w:r w:rsidR="009B481C">
          <w:rPr>
            <w:rFonts w:asciiTheme="minorBidi" w:hAnsiTheme="minorBidi" w:hint="cs"/>
            <w:sz w:val="24"/>
            <w:szCs w:val="24"/>
            <w:rtl/>
          </w:rPr>
          <w:t>הסטרימינג</w:t>
        </w:r>
        <w:proofErr w:type="spellEnd"/>
        <w:r w:rsidR="009B481C">
          <w:rPr>
            <w:rFonts w:asciiTheme="minorBidi" w:hAnsiTheme="minorBidi" w:hint="cs"/>
            <w:sz w:val="24"/>
            <w:szCs w:val="24"/>
            <w:rtl/>
          </w:rPr>
          <w:t xml:space="preserve"> שואבת מהצופים זמן רב,</w:t>
        </w:r>
      </w:ins>
      <w:ins w:id="12" w:author="Lior Orshter" w:date="2021-06-24T14:39:00Z">
        <w:r w:rsidR="009B481C">
          <w:rPr>
            <w:rFonts w:asciiTheme="minorBidi" w:hAnsiTheme="minorBidi" w:hint="cs"/>
            <w:sz w:val="24"/>
            <w:szCs w:val="24"/>
            <w:rtl/>
          </w:rPr>
          <w:t xml:space="preserve"> שכן לרוב הצפייה אינה מסתיימת בצפיית פרק או שניים מתוך סדרה, אלא בהשלמת הסדרה כולה.</w:t>
        </w:r>
      </w:ins>
      <w:ins w:id="13" w:author="Lior Orshter" w:date="2021-06-24T13:46:00Z">
        <w:r w:rsidR="00D915AD">
          <w:rPr>
            <w:rFonts w:asciiTheme="minorBidi" w:hAnsiTheme="minorBidi" w:hint="cs"/>
            <w:sz w:val="24"/>
            <w:szCs w:val="24"/>
            <w:rtl/>
          </w:rPr>
          <w:t xml:space="preserve"> שאלת המחקר שלי רוצה לבחון </w:t>
        </w:r>
      </w:ins>
      <w:ins w:id="14" w:author="Lior Orshter" w:date="2021-06-24T13:47:00Z">
        <w:r w:rsidR="00D930BE">
          <w:rPr>
            <w:rFonts w:asciiTheme="minorBidi" w:hAnsiTheme="minorBidi" w:hint="cs"/>
            <w:sz w:val="24"/>
            <w:szCs w:val="24"/>
            <w:rtl/>
          </w:rPr>
          <w:t>מדוע ו</w:t>
        </w:r>
      </w:ins>
      <w:ins w:id="15" w:author="Lior Orshter" w:date="2021-06-24T14:34:00Z">
        <w:r w:rsidR="009B481C">
          <w:rPr>
            <w:rFonts w:asciiTheme="minorBidi" w:hAnsiTheme="minorBidi" w:hint="cs"/>
            <w:sz w:val="24"/>
            <w:szCs w:val="24"/>
            <w:rtl/>
          </w:rPr>
          <w:t xml:space="preserve">כיצד הפכה ענקית </w:t>
        </w:r>
        <w:proofErr w:type="spellStart"/>
        <w:r w:rsidR="009B481C">
          <w:rPr>
            <w:rFonts w:asciiTheme="minorBidi" w:hAnsiTheme="minorBidi" w:hint="cs"/>
            <w:sz w:val="24"/>
            <w:szCs w:val="24"/>
            <w:rtl/>
          </w:rPr>
          <w:t>הסטרימינ</w:t>
        </w:r>
      </w:ins>
      <w:ins w:id="16" w:author="Lior Orshter" w:date="2021-06-24T14:41:00Z">
        <w:r w:rsidR="009C563D">
          <w:rPr>
            <w:rFonts w:asciiTheme="minorBidi" w:hAnsiTheme="minorBidi" w:hint="cs"/>
            <w:sz w:val="24"/>
            <w:szCs w:val="24"/>
            <w:rtl/>
          </w:rPr>
          <w:t>ג</w:t>
        </w:r>
        <w:proofErr w:type="spellEnd"/>
        <w:r w:rsidR="009C563D">
          <w:rPr>
            <w:rFonts w:asciiTheme="minorBidi" w:hAnsiTheme="minorBidi" w:hint="cs"/>
            <w:sz w:val="24"/>
            <w:szCs w:val="24"/>
            <w:rtl/>
          </w:rPr>
          <w:t>,</w:t>
        </w:r>
      </w:ins>
      <w:ins w:id="17" w:author="Lior Orshter" w:date="2021-06-24T14:34:00Z">
        <w:r w:rsidR="009B481C">
          <w:rPr>
            <w:rFonts w:asciiTheme="minorBidi" w:hAnsiTheme="minorBidi" w:hint="cs"/>
            <w:sz w:val="24"/>
            <w:szCs w:val="24"/>
            <w:rtl/>
          </w:rPr>
          <w:t xml:space="preserve"> </w:t>
        </w:r>
      </w:ins>
      <w:ins w:id="18" w:author="Lior Orshter" w:date="2021-06-24T14:41:00Z">
        <w:r w:rsidR="009B481C">
          <w:rPr>
            <w:rFonts w:asciiTheme="minorBidi" w:hAnsiTheme="minorBidi" w:hint="cs"/>
            <w:sz w:val="24"/>
            <w:szCs w:val="24"/>
            <w:rtl/>
          </w:rPr>
          <w:t>נטפליקס</w:t>
        </w:r>
        <w:r w:rsidR="009C563D">
          <w:rPr>
            <w:rFonts w:asciiTheme="minorBidi" w:hAnsiTheme="minorBidi" w:hint="cs"/>
            <w:sz w:val="24"/>
            <w:szCs w:val="24"/>
            <w:rtl/>
          </w:rPr>
          <w:t>,</w:t>
        </w:r>
        <w:r w:rsidR="009B481C">
          <w:rPr>
            <w:rFonts w:asciiTheme="minorBidi" w:hAnsiTheme="minorBidi" w:hint="cs"/>
            <w:sz w:val="24"/>
            <w:szCs w:val="24"/>
            <w:rtl/>
          </w:rPr>
          <w:t xml:space="preserve"> </w:t>
        </w:r>
      </w:ins>
      <w:ins w:id="19" w:author="Lior Orshter" w:date="2021-06-24T14:34:00Z">
        <w:r w:rsidR="009B481C">
          <w:rPr>
            <w:rFonts w:asciiTheme="minorBidi" w:hAnsiTheme="minorBidi" w:hint="cs"/>
            <w:sz w:val="24"/>
            <w:szCs w:val="24"/>
            <w:rtl/>
          </w:rPr>
          <w:t xml:space="preserve">לחלק כל-כך משמעותי </w:t>
        </w:r>
      </w:ins>
      <w:ins w:id="20" w:author="Lior Orshter" w:date="2021-06-24T14:36:00Z">
        <w:r w:rsidR="009B481C">
          <w:rPr>
            <w:rFonts w:asciiTheme="minorBidi" w:hAnsiTheme="minorBidi" w:hint="cs"/>
            <w:sz w:val="24"/>
            <w:szCs w:val="24"/>
            <w:rtl/>
          </w:rPr>
          <w:t>בשגרה ו</w:t>
        </w:r>
      </w:ins>
      <w:ins w:id="21" w:author="Lior Orshter" w:date="2021-06-24T14:34:00Z">
        <w:r w:rsidR="009B481C">
          <w:rPr>
            <w:rFonts w:asciiTheme="minorBidi" w:hAnsiTheme="minorBidi" w:hint="cs"/>
            <w:sz w:val="24"/>
            <w:szCs w:val="24"/>
            <w:rtl/>
          </w:rPr>
          <w:t>בחיי הפנאי</w:t>
        </w:r>
      </w:ins>
      <w:ins w:id="22" w:author="Lior Orshter" w:date="2021-06-24T14:40:00Z">
        <w:r w:rsidR="009B481C">
          <w:rPr>
            <w:rFonts w:asciiTheme="minorBidi" w:hAnsiTheme="minorBidi" w:hint="cs"/>
            <w:sz w:val="24"/>
            <w:szCs w:val="24"/>
            <w:rtl/>
          </w:rPr>
          <w:t xml:space="preserve">. </w:t>
        </w:r>
      </w:ins>
      <w:ins w:id="23" w:author="Lior Orshter" w:date="2021-06-24T14:41:00Z">
        <w:r w:rsidR="009C563D">
          <w:rPr>
            <w:rFonts w:asciiTheme="minorBidi" w:hAnsiTheme="minorBidi" w:hint="cs"/>
            <w:sz w:val="24"/>
            <w:szCs w:val="24"/>
            <w:rtl/>
          </w:rPr>
          <w:t>הדגש בשאלת המחקר שלי הוא על סטודנטים</w:t>
        </w:r>
      </w:ins>
      <w:ins w:id="24" w:author="Lior Orshter" w:date="2021-06-24T14:43:00Z">
        <w:r w:rsidR="009C563D">
          <w:rPr>
            <w:rFonts w:asciiTheme="minorBidi" w:hAnsiTheme="minorBidi" w:hint="cs"/>
            <w:sz w:val="24"/>
            <w:szCs w:val="24"/>
            <w:rtl/>
          </w:rPr>
          <w:t xml:space="preserve">, כיוון שסטודנטים חווים </w:t>
        </w:r>
      </w:ins>
      <w:ins w:id="25" w:author="Lior Orshter" w:date="2021-06-24T14:44:00Z">
        <w:r w:rsidR="009C563D">
          <w:rPr>
            <w:rFonts w:asciiTheme="minorBidi" w:hAnsiTheme="minorBidi" w:hint="cs"/>
            <w:sz w:val="24"/>
            <w:szCs w:val="24"/>
            <w:rtl/>
          </w:rPr>
          <w:t>קונפליקט פנימי בין הרצון לצפות בסדרה האהובה עליהם</w:t>
        </w:r>
      </w:ins>
      <w:ins w:id="26" w:author="Lior Orshter" w:date="2021-06-25T17:04:00Z">
        <w:r w:rsidR="00552A8D">
          <w:rPr>
            <w:rFonts w:asciiTheme="minorBidi" w:hAnsiTheme="minorBidi" w:hint="cs"/>
            <w:sz w:val="24"/>
            <w:szCs w:val="24"/>
            <w:rtl/>
            <w:lang w:val="en-CH"/>
          </w:rPr>
          <w:t xml:space="preserve">, דבר שיגזול להם זמן יקר </w:t>
        </w:r>
      </w:ins>
      <w:ins w:id="27" w:author="Lior Orshter" w:date="2021-06-24T14:44:00Z">
        <w:r w:rsidR="009C563D">
          <w:rPr>
            <w:rFonts w:asciiTheme="minorBidi" w:hAnsiTheme="minorBidi" w:hint="cs"/>
            <w:sz w:val="24"/>
            <w:szCs w:val="24"/>
            <w:rtl/>
          </w:rPr>
          <w:t>לבין</w:t>
        </w:r>
      </w:ins>
      <w:ins w:id="28" w:author="Lior Orshter" w:date="2021-06-24T14:45:00Z">
        <w:r w:rsidR="009C563D">
          <w:rPr>
            <w:rFonts w:asciiTheme="minorBidi" w:hAnsiTheme="minorBidi" w:hint="cs"/>
            <w:sz w:val="24"/>
            <w:szCs w:val="24"/>
            <w:rtl/>
          </w:rPr>
          <w:t xml:space="preserve"> הרצון והמוטיבציה להצליח בלימודיהם. </w:t>
        </w:r>
      </w:ins>
      <w:ins w:id="29" w:author="Lior Orshter" w:date="2021-06-25T17:05:00Z">
        <w:r w:rsidR="00F07BF1">
          <w:rPr>
            <w:rFonts w:asciiTheme="minorBidi" w:hAnsiTheme="minorBidi" w:hint="cs"/>
            <w:sz w:val="24"/>
            <w:szCs w:val="24"/>
            <w:rtl/>
          </w:rPr>
          <w:t>מה הם עושים כדי להנות מכמה שיותר שעות צפ</w:t>
        </w:r>
      </w:ins>
      <w:ins w:id="30" w:author="Lior Orshter" w:date="2021-06-25T17:06:00Z">
        <w:r w:rsidR="00F07BF1">
          <w:rPr>
            <w:rFonts w:asciiTheme="minorBidi" w:hAnsiTheme="minorBidi" w:hint="cs"/>
            <w:sz w:val="24"/>
            <w:szCs w:val="24"/>
            <w:rtl/>
          </w:rPr>
          <w:t xml:space="preserve">ייה? האם הם מפנים זמן קבוע לצפייה בתכנים האהובים עליהם, או שעושים זאת על חשבון זמן הלימודים? </w:t>
        </w:r>
      </w:ins>
    </w:p>
    <w:p w14:paraId="1A04AE04" w14:textId="734F350F" w:rsidR="003B3486" w:rsidRDefault="003B3486" w:rsidP="003B3486">
      <w:pPr>
        <w:bidi/>
        <w:spacing w:line="360" w:lineRule="auto"/>
        <w:rPr>
          <w:ins w:id="31" w:author="אלעד נאמני/Elad Neemani" w:date="2021-05-27T19:21:00Z"/>
          <w:rFonts w:asciiTheme="minorBidi" w:hAnsiTheme="minorBidi"/>
          <w:sz w:val="24"/>
          <w:szCs w:val="24"/>
          <w:rtl/>
        </w:rPr>
      </w:pPr>
      <w:ins w:id="32" w:author="אלעד נאמני/Elad Neemani" w:date="2021-05-27T19:20:00Z">
        <w:r>
          <w:rPr>
            <w:rFonts w:asciiTheme="minorBidi" w:hAnsiTheme="minorBidi" w:hint="cs"/>
            <w:sz w:val="24"/>
            <w:szCs w:val="24"/>
            <w:rtl/>
          </w:rPr>
          <w:t>לי</w:t>
        </w:r>
      </w:ins>
      <w:ins w:id="33" w:author="אלעד נאמני/Elad Neemani" w:date="2021-05-27T19:21:00Z">
        <w:r>
          <w:rPr>
            <w:rFonts w:asciiTheme="minorBidi" w:hAnsiTheme="minorBidi" w:hint="cs"/>
            <w:sz w:val="24"/>
            <w:szCs w:val="24"/>
            <w:rtl/>
          </w:rPr>
          <w:t>או</w:t>
        </w:r>
      </w:ins>
      <w:ins w:id="34" w:author="אלעד נאמני/Elad Neemani" w:date="2021-05-27T19:20:00Z">
        <w:r>
          <w:rPr>
            <w:rFonts w:asciiTheme="minorBidi" w:hAnsiTheme="minorBidi" w:hint="cs"/>
            <w:sz w:val="24"/>
            <w:szCs w:val="24"/>
            <w:rtl/>
          </w:rPr>
          <w:t>ר</w:t>
        </w:r>
      </w:ins>
      <w:ins w:id="35" w:author="אלעד נאמני/Elad Neemani" w:date="2021-05-27T19:21:00Z">
        <w:r>
          <w:rPr>
            <w:rFonts w:asciiTheme="minorBidi" w:hAnsiTheme="minorBidi" w:hint="cs"/>
            <w:sz w:val="24"/>
            <w:szCs w:val="24"/>
            <w:rtl/>
          </w:rPr>
          <w:t>,</w:t>
        </w:r>
      </w:ins>
      <w:ins w:id="36" w:author="אלעד נאמני/Elad Neemani" w:date="2021-05-27T19:20:00Z">
        <w:r>
          <w:rPr>
            <w:rFonts w:asciiTheme="minorBidi" w:hAnsiTheme="minorBidi" w:hint="cs"/>
            <w:sz w:val="24"/>
            <w:szCs w:val="24"/>
            <w:rtl/>
          </w:rPr>
          <w:t xml:space="preserve"> מה שאת כותבת</w:t>
        </w:r>
      </w:ins>
      <w:ins w:id="37" w:author="אלעד נאמני/Elad Neemani" w:date="2021-05-27T19:21:00Z">
        <w:r>
          <w:rPr>
            <w:rFonts w:asciiTheme="minorBidi" w:hAnsiTheme="minorBidi" w:hint="cs"/>
            <w:sz w:val="24"/>
            <w:szCs w:val="24"/>
            <w:rtl/>
          </w:rPr>
          <w:t xml:space="preserve"> ברציונל לא מתכתב עם השאלת המחקר שלך. </w:t>
        </w:r>
      </w:ins>
    </w:p>
    <w:p w14:paraId="7485EEED" w14:textId="05CF95C4" w:rsidR="003B3486" w:rsidRDefault="003B3486" w:rsidP="003B3486">
      <w:pPr>
        <w:bidi/>
        <w:spacing w:line="360" w:lineRule="auto"/>
        <w:rPr>
          <w:ins w:id="38" w:author="אלעד נאמני/Elad Neemani" w:date="2021-05-27T19:23:00Z"/>
          <w:rFonts w:asciiTheme="minorBidi" w:hAnsiTheme="minorBidi"/>
          <w:sz w:val="24"/>
          <w:szCs w:val="24"/>
          <w:rtl/>
        </w:rPr>
      </w:pPr>
      <w:ins w:id="39" w:author="אלעד נאמני/Elad Neemani" w:date="2021-05-27T19:22:00Z">
        <w:r>
          <w:rPr>
            <w:rFonts w:asciiTheme="minorBidi" w:hAnsiTheme="minorBidi" w:hint="cs"/>
            <w:sz w:val="24"/>
            <w:szCs w:val="24"/>
            <w:rtl/>
          </w:rPr>
          <w:t>האם את מתכוונת לחוקר ש</w:t>
        </w:r>
      </w:ins>
      <w:ins w:id="40" w:author="אלעד נאמני/Elad Neemani" w:date="2021-05-27T19:23:00Z">
        <w:r>
          <w:rPr>
            <w:rFonts w:asciiTheme="minorBidi" w:hAnsiTheme="minorBidi" w:hint="cs"/>
            <w:sz w:val="24"/>
            <w:szCs w:val="24"/>
            <w:rtl/>
          </w:rPr>
          <w:t xml:space="preserve">יקולים? או תרבות הצפייה בבינג'? חווית צפיית </w:t>
        </w:r>
        <w:proofErr w:type="spellStart"/>
        <w:r>
          <w:rPr>
            <w:rFonts w:asciiTheme="minorBidi" w:hAnsiTheme="minorBidi" w:hint="cs"/>
            <w:sz w:val="24"/>
            <w:szCs w:val="24"/>
            <w:rtl/>
          </w:rPr>
          <w:t>הבינג</w:t>
        </w:r>
        <w:proofErr w:type="spellEnd"/>
        <w:r>
          <w:rPr>
            <w:rFonts w:asciiTheme="minorBidi" w:hAnsiTheme="minorBidi" w:hint="cs"/>
            <w:sz w:val="24"/>
            <w:szCs w:val="24"/>
            <w:rtl/>
          </w:rPr>
          <w:t xml:space="preserve">'? </w:t>
        </w:r>
      </w:ins>
    </w:p>
    <w:p w14:paraId="07B13BC6" w14:textId="7F87DF5E" w:rsidR="003B3486" w:rsidRDefault="003B3486" w:rsidP="003B3486">
      <w:pPr>
        <w:bidi/>
        <w:spacing w:line="360" w:lineRule="auto"/>
        <w:rPr>
          <w:ins w:id="41" w:author="אלעד נאמני/Elad Neemani" w:date="2021-05-27T19:24:00Z"/>
          <w:rFonts w:asciiTheme="minorBidi" w:hAnsiTheme="minorBidi"/>
          <w:sz w:val="24"/>
          <w:szCs w:val="24"/>
          <w:rtl/>
        </w:rPr>
      </w:pPr>
      <w:ins w:id="42" w:author="אלעד נאמני/Elad Neemani" w:date="2021-05-27T19:24:00Z">
        <w:r>
          <w:rPr>
            <w:rFonts w:asciiTheme="minorBidi" w:hAnsiTheme="minorBidi" w:hint="cs"/>
            <w:sz w:val="24"/>
            <w:szCs w:val="24"/>
            <w:rtl/>
          </w:rPr>
          <w:t>תחשבי שאת מראיינת את הקהל שלך. מה את שואלת במחקר המכוון לשאלת המחקר שלך?</w:t>
        </w:r>
      </w:ins>
    </w:p>
    <w:p w14:paraId="1A9125CB" w14:textId="259C726F" w:rsidR="003B3486" w:rsidRDefault="003B3486" w:rsidP="003B3486">
      <w:pPr>
        <w:bidi/>
        <w:spacing w:line="360" w:lineRule="auto"/>
        <w:rPr>
          <w:ins w:id="43" w:author="אלעד נאמני/Elad Neemani" w:date="2021-05-27T19:24:00Z"/>
          <w:rFonts w:asciiTheme="minorBidi" w:hAnsiTheme="minorBidi"/>
          <w:sz w:val="24"/>
          <w:szCs w:val="24"/>
          <w:rtl/>
        </w:rPr>
      </w:pPr>
      <w:ins w:id="44" w:author="אלעד נאמני/Elad Neemani" w:date="2021-05-27T19:24:00Z">
        <w:r>
          <w:rPr>
            <w:rFonts w:asciiTheme="minorBidi" w:hAnsiTheme="minorBidi" w:hint="cs"/>
            <w:sz w:val="24"/>
            <w:szCs w:val="24"/>
            <w:rtl/>
          </w:rPr>
          <w:t>אילו שיקולים יש לכם לצפות בבינג'?</w:t>
        </w:r>
      </w:ins>
    </w:p>
    <w:p w14:paraId="7DDEE569" w14:textId="7A105072" w:rsidR="003B3486" w:rsidRDefault="003B3486" w:rsidP="003B3486">
      <w:pPr>
        <w:bidi/>
        <w:spacing w:line="360" w:lineRule="auto"/>
        <w:rPr>
          <w:ins w:id="45" w:author="אלעד נאמני/Elad Neemani" w:date="2021-05-27T19:25:00Z"/>
          <w:rFonts w:asciiTheme="minorBidi" w:hAnsiTheme="minorBidi"/>
          <w:sz w:val="24"/>
          <w:szCs w:val="24"/>
          <w:rtl/>
        </w:rPr>
      </w:pPr>
      <w:ins w:id="46" w:author="אלעד נאמני/Elad Neemani" w:date="2021-05-27T19:24:00Z">
        <w:r>
          <w:rPr>
            <w:rFonts w:asciiTheme="minorBidi" w:hAnsiTheme="minorBidi" w:hint="cs"/>
            <w:sz w:val="24"/>
            <w:szCs w:val="24"/>
            <w:rtl/>
          </w:rPr>
          <w:lastRenderedPageBreak/>
          <w:t>מה זה מלמד אותך? על האנשים? כיצד זה פותח לך את תרבות הצפייה של הצעירים</w:t>
        </w:r>
      </w:ins>
      <w:ins w:id="47" w:author="אלעד נאמני/Elad Neemani" w:date="2021-05-27T19:25:00Z">
        <w:r>
          <w:rPr>
            <w:rFonts w:asciiTheme="minorBidi" w:hAnsiTheme="minorBidi" w:hint="cs"/>
            <w:sz w:val="24"/>
            <w:szCs w:val="24"/>
            <w:rtl/>
          </w:rPr>
          <w:t xml:space="preserve">? אילו בדיוק שאלות הרציונל </w:t>
        </w:r>
        <w:r>
          <w:rPr>
            <w:rFonts w:asciiTheme="minorBidi" w:hAnsiTheme="minorBidi"/>
            <w:sz w:val="24"/>
            <w:szCs w:val="24"/>
            <w:rtl/>
          </w:rPr>
          <w:t>–</w:t>
        </w:r>
        <w:r>
          <w:rPr>
            <w:rFonts w:asciiTheme="minorBidi" w:hAnsiTheme="minorBidi" w:hint="cs"/>
            <w:sz w:val="24"/>
            <w:szCs w:val="24"/>
            <w:rtl/>
          </w:rPr>
          <w:t xml:space="preserve"> מה המחקר שנבנה סביב השאלה המוצעת מחדש ומלמד. תחשבי על התשובות </w:t>
        </w:r>
      </w:ins>
      <w:ins w:id="48" w:author="אלעד נאמני/Elad Neemani" w:date="2021-05-27T19:27:00Z">
        <w:r>
          <w:rPr>
            <w:rFonts w:asciiTheme="minorBidi" w:hAnsiTheme="minorBidi" w:hint="cs"/>
            <w:sz w:val="24"/>
            <w:szCs w:val="24"/>
            <w:rtl/>
          </w:rPr>
          <w:t>ההיפותטיות</w:t>
        </w:r>
      </w:ins>
      <w:ins w:id="49" w:author="אלעד נאמני/Elad Neemani" w:date="2021-05-27T19:25:00Z">
        <w:r>
          <w:rPr>
            <w:rFonts w:asciiTheme="minorBidi" w:hAnsiTheme="minorBidi" w:hint="cs"/>
            <w:sz w:val="24"/>
            <w:szCs w:val="24"/>
            <w:rtl/>
          </w:rPr>
          <w:t xml:space="preserve"> על שאלות הר</w:t>
        </w:r>
      </w:ins>
      <w:ins w:id="50" w:author="אלעד נאמני/Elad Neemani" w:date="2021-05-27T19:27:00Z">
        <w:r>
          <w:rPr>
            <w:rFonts w:asciiTheme="minorBidi" w:hAnsiTheme="minorBidi" w:hint="cs"/>
            <w:sz w:val="24"/>
            <w:szCs w:val="24"/>
            <w:rtl/>
          </w:rPr>
          <w:t>י</w:t>
        </w:r>
      </w:ins>
      <w:ins w:id="51" w:author="אלעד נאמני/Elad Neemani" w:date="2021-05-27T19:25:00Z">
        <w:r>
          <w:rPr>
            <w:rFonts w:asciiTheme="minorBidi" w:hAnsiTheme="minorBidi" w:hint="cs"/>
            <w:sz w:val="24"/>
            <w:szCs w:val="24"/>
            <w:rtl/>
          </w:rPr>
          <w:t xml:space="preserve">איון שלך. </w:t>
        </w:r>
      </w:ins>
    </w:p>
    <w:p w14:paraId="49A7F7FE" w14:textId="7FC6BC48" w:rsidR="003B3486" w:rsidRPr="0097123A" w:rsidRDefault="003B3486" w:rsidP="00612965">
      <w:pPr>
        <w:bidi/>
        <w:spacing w:line="360" w:lineRule="auto"/>
        <w:rPr>
          <w:rFonts w:asciiTheme="minorBidi" w:hAnsiTheme="minorBidi"/>
          <w:sz w:val="24"/>
          <w:szCs w:val="24"/>
          <w:rtl/>
        </w:rPr>
      </w:pPr>
      <w:ins w:id="52" w:author="אלעד נאמני/Elad Neemani" w:date="2021-05-27T19:25:00Z">
        <w:r>
          <w:rPr>
            <w:rFonts w:asciiTheme="minorBidi" w:hAnsiTheme="minorBidi" w:hint="cs"/>
            <w:sz w:val="24"/>
            <w:szCs w:val="24"/>
            <w:rtl/>
          </w:rPr>
          <w:t xml:space="preserve">היבט נוסף הוא הסטודנטים. מדוע דווקא? מה </w:t>
        </w:r>
        <w:proofErr w:type="spellStart"/>
        <w:r>
          <w:rPr>
            <w:rFonts w:asciiTheme="minorBidi" w:hAnsiTheme="minorBidi" w:hint="cs"/>
            <w:sz w:val="24"/>
            <w:szCs w:val="24"/>
            <w:rtl/>
          </w:rPr>
          <w:t>ההגיון</w:t>
        </w:r>
        <w:proofErr w:type="spellEnd"/>
        <w:r>
          <w:rPr>
            <w:rFonts w:asciiTheme="minorBidi" w:hAnsiTheme="minorBidi" w:hint="cs"/>
            <w:sz w:val="24"/>
            <w:szCs w:val="24"/>
            <w:rtl/>
          </w:rPr>
          <w:t xml:space="preserve"> </w:t>
        </w:r>
      </w:ins>
      <w:ins w:id="53" w:author="אלעד נאמני/Elad Neemani" w:date="2021-05-27T19:26:00Z">
        <w:r>
          <w:rPr>
            <w:rFonts w:asciiTheme="minorBidi" w:hAnsiTheme="minorBidi" w:hint="cs"/>
            <w:sz w:val="24"/>
            <w:szCs w:val="24"/>
            <w:rtl/>
          </w:rPr>
          <w:t xml:space="preserve">בלחקור את הסטודנטים? מדוע לא צעירים 20-30? האם את רוצה לבחון את הצפייה בהקשר של התרבות הסטודנטיאלית? </w:t>
        </w:r>
        <w:r>
          <w:rPr>
            <w:rFonts w:asciiTheme="minorBidi" w:hAnsiTheme="minorBidi"/>
            <w:sz w:val="24"/>
            <w:szCs w:val="24"/>
            <w:rtl/>
          </w:rPr>
          <w:t>–</w:t>
        </w:r>
        <w:r>
          <w:rPr>
            <w:rFonts w:asciiTheme="minorBidi" w:hAnsiTheme="minorBidi" w:hint="cs"/>
            <w:sz w:val="24"/>
            <w:szCs w:val="24"/>
            <w:rtl/>
          </w:rPr>
          <w:t xml:space="preserve"> במקרה זה בחירה באוכלוסייה מוצדקת. או אולי </w:t>
        </w:r>
      </w:ins>
      <w:ins w:id="54" w:author="אלעד נאמני/Elad Neemani" w:date="2021-05-27T19:27:00Z">
        <w:r>
          <w:rPr>
            <w:rFonts w:asciiTheme="minorBidi" w:hAnsiTheme="minorBidi" w:hint="cs"/>
            <w:sz w:val="24"/>
            <w:szCs w:val="24"/>
            <w:rtl/>
          </w:rPr>
          <w:t xml:space="preserve">הרקע התרבות הוא תרבות הצעירים </w:t>
        </w:r>
        <w:r>
          <w:rPr>
            <w:rFonts w:asciiTheme="minorBidi" w:hAnsiTheme="minorBidi"/>
            <w:sz w:val="24"/>
            <w:szCs w:val="24"/>
            <w:rtl/>
          </w:rPr>
          <w:t>–</w:t>
        </w:r>
        <w:r>
          <w:rPr>
            <w:rFonts w:asciiTheme="minorBidi" w:hAnsiTheme="minorBidi" w:hint="cs"/>
            <w:sz w:val="24"/>
            <w:szCs w:val="24"/>
            <w:rtl/>
          </w:rPr>
          <w:t xml:space="preserve"> במקרה זה הבחירה בסטודנטים לא מוצדקת. את מבינה אותי?</w:t>
        </w:r>
      </w:ins>
    </w:p>
    <w:p w14:paraId="0223FEE0" w14:textId="6AE9A8A0" w:rsidR="00AE6F3F" w:rsidRDefault="000D1BA1" w:rsidP="00AE6F3F">
      <w:pPr>
        <w:bidi/>
        <w:spacing w:line="360" w:lineRule="auto"/>
        <w:rPr>
          <w:ins w:id="55" w:author="אלעד נאמני/Elad Neemani" w:date="2021-05-27T19:41:00Z"/>
          <w:rFonts w:asciiTheme="minorBidi" w:hAnsiTheme="minorBidi"/>
          <w:sz w:val="24"/>
          <w:szCs w:val="24"/>
          <w:rtl/>
        </w:rPr>
      </w:pPr>
      <w:r w:rsidRPr="0097123A">
        <w:rPr>
          <w:rFonts w:asciiTheme="minorBidi" w:hAnsiTheme="minorBidi"/>
          <w:b/>
          <w:bCs/>
          <w:sz w:val="24"/>
          <w:szCs w:val="24"/>
          <w:rtl/>
        </w:rPr>
        <w:t>שיטת המחקר</w:t>
      </w:r>
      <w:r w:rsidR="00E903E2" w:rsidRPr="0097123A">
        <w:rPr>
          <w:rFonts w:asciiTheme="minorBidi" w:hAnsiTheme="minorBidi"/>
          <w:b/>
          <w:bCs/>
          <w:sz w:val="24"/>
          <w:szCs w:val="24"/>
          <w:rtl/>
        </w:rPr>
        <w:t xml:space="preserve">: </w:t>
      </w:r>
      <w:r w:rsidR="00E903E2" w:rsidRPr="0097123A">
        <w:rPr>
          <w:rFonts w:asciiTheme="minorBidi" w:hAnsiTheme="minorBidi"/>
          <w:sz w:val="24"/>
          <w:szCs w:val="24"/>
          <w:rtl/>
        </w:rPr>
        <w:t>מחקר קהל איכותני. שאלת המחקר עוסקת בשיקולי צפייה של סטודנטים ישראליים</w:t>
      </w:r>
      <w:ins w:id="56" w:author="אלעד נאמני/Elad Neemani" w:date="2021-05-27T19:28:00Z">
        <w:r w:rsidR="003B3486">
          <w:rPr>
            <w:rFonts w:asciiTheme="minorBidi" w:hAnsiTheme="minorBidi" w:hint="cs"/>
            <w:sz w:val="24"/>
            <w:szCs w:val="24"/>
            <w:rtl/>
          </w:rPr>
          <w:t xml:space="preserve"> אני לא חושבת שספרות תיאורטית יכולה לתמוך בשיקולים בלבד</w:t>
        </w:r>
      </w:ins>
      <w:ins w:id="57" w:author="אלעד נאמני/Elad Neemani" w:date="2021-05-27T19:40:00Z">
        <w:r w:rsidR="00AE6F3F">
          <w:rPr>
            <w:rFonts w:asciiTheme="minorBidi" w:hAnsiTheme="minorBidi" w:hint="cs"/>
            <w:sz w:val="24"/>
            <w:szCs w:val="24"/>
            <w:rtl/>
          </w:rPr>
          <w:t xml:space="preserve">. </w:t>
        </w:r>
        <w:r w:rsidR="00283487">
          <w:rPr>
            <w:rFonts w:asciiTheme="minorBidi" w:hAnsiTheme="minorBidi" w:hint="cs"/>
            <w:sz w:val="24"/>
            <w:szCs w:val="24"/>
            <w:rtl/>
          </w:rPr>
          <w:t xml:space="preserve">אני מצרפת לך מאמר שהוא נותן סקירת כווני מחקר מאוד מועילה למחקר בינג'. תראי מהעמוד 272 </w:t>
        </w:r>
      </w:ins>
      <w:ins w:id="58" w:author="אלעד נאמני/Elad Neemani" w:date="2021-05-27T19:41:00Z">
        <w:r w:rsidR="00283487">
          <w:rPr>
            <w:rFonts w:asciiTheme="minorBidi" w:hAnsiTheme="minorBidi"/>
            <w:sz w:val="24"/>
            <w:szCs w:val="24"/>
            <w:rtl/>
          </w:rPr>
          <w:t>–</w:t>
        </w:r>
        <w:r w:rsidR="00283487">
          <w:rPr>
            <w:rFonts w:asciiTheme="minorBidi" w:hAnsiTheme="minorBidi" w:hint="cs"/>
            <w:sz w:val="24"/>
            <w:szCs w:val="24"/>
            <w:rtl/>
          </w:rPr>
          <w:t xml:space="preserve"> חקר הקהל בהקשר של בינג'. </w:t>
        </w:r>
      </w:ins>
    </w:p>
    <w:p w14:paraId="20F70208" w14:textId="40B99763" w:rsidR="00283487" w:rsidRPr="00AE6F3F" w:rsidDel="00EF6133" w:rsidRDefault="00283487" w:rsidP="00612965">
      <w:pPr>
        <w:bidi/>
        <w:spacing w:line="360" w:lineRule="auto"/>
        <w:rPr>
          <w:ins w:id="59" w:author="אלעד נאמני/Elad Neemani" w:date="2021-05-27T19:30:00Z"/>
          <w:del w:id="60" w:author="Lior Orshter" w:date="2021-06-25T17:11:00Z"/>
          <w:rFonts w:asciiTheme="minorBidi" w:hAnsiTheme="minorBidi"/>
          <w:sz w:val="24"/>
          <w:szCs w:val="24"/>
          <w:rtl/>
        </w:rPr>
      </w:pPr>
      <w:ins w:id="61" w:author="אלעד נאמני/Elad Neemani" w:date="2021-05-27T19:41:00Z">
        <w:r>
          <w:rPr>
            <w:rFonts w:asciiTheme="minorBidi" w:hAnsiTheme="minorBidi" w:hint="cs"/>
            <w:sz w:val="24"/>
            <w:szCs w:val="24"/>
            <w:rtl/>
          </w:rPr>
          <w:t>את יכולה לראות האם איזשהו סוג מחקר מהמסוקרים בפרק זה של המאמר מתאים לך לביצוע בשדה המחקר הישראלי. תלכי לאחד מהמחקרים הספציפיים</w:t>
        </w:r>
      </w:ins>
      <w:ins w:id="62" w:author="אלעד נאמני/Elad Neemani" w:date="2021-05-27T19:42:00Z">
        <w:r>
          <w:rPr>
            <w:rFonts w:asciiTheme="minorBidi" w:hAnsiTheme="minorBidi" w:hint="cs"/>
            <w:sz w:val="24"/>
            <w:szCs w:val="24"/>
            <w:rtl/>
          </w:rPr>
          <w:t xml:space="preserve"> ותראי את שאלת המחקר שנשאלה. </w:t>
        </w:r>
      </w:ins>
      <w:ins w:id="63" w:author="אלעד נאמני/Elad Neemani" w:date="2021-05-27T19:41:00Z">
        <w:r>
          <w:rPr>
            <w:rFonts w:asciiTheme="minorBidi" w:hAnsiTheme="minorBidi" w:hint="cs"/>
            <w:sz w:val="24"/>
            <w:szCs w:val="24"/>
            <w:rtl/>
          </w:rPr>
          <w:t xml:space="preserve">זה בהחלט יעלה מדרגה את שאלת המחקר. </w:t>
        </w:r>
      </w:ins>
    </w:p>
    <w:p w14:paraId="5A525A4F" w14:textId="22DB6CB7" w:rsidR="00822DC8" w:rsidDel="00822DC8" w:rsidRDefault="00E903E2" w:rsidP="00EF6133">
      <w:pPr>
        <w:bidi/>
        <w:spacing w:line="360" w:lineRule="auto"/>
        <w:rPr>
          <w:del w:id="64" w:author="Lior Orshter" w:date="2021-06-25T17:08:00Z"/>
          <w:rFonts w:asciiTheme="minorBidi" w:hAnsiTheme="minorBidi"/>
          <w:sz w:val="24"/>
          <w:szCs w:val="24"/>
          <w:rtl/>
        </w:rPr>
      </w:pPr>
      <w:del w:id="65" w:author="Lior Orshter" w:date="2021-06-25T17:11:00Z">
        <w:r w:rsidRPr="0097123A" w:rsidDel="00EF6133">
          <w:rPr>
            <w:rFonts w:asciiTheme="minorBidi" w:hAnsiTheme="minorBidi"/>
            <w:sz w:val="24"/>
            <w:szCs w:val="24"/>
            <w:rtl/>
          </w:rPr>
          <w:delText xml:space="preserve">. </w:delText>
        </w:r>
      </w:del>
      <w:r w:rsidRPr="0097123A">
        <w:rPr>
          <w:rFonts w:asciiTheme="minorBidi" w:hAnsiTheme="minorBidi"/>
          <w:sz w:val="24"/>
          <w:szCs w:val="24"/>
          <w:rtl/>
        </w:rPr>
        <w:t xml:space="preserve">באמצעות מחקרי קהל איכותניים ניתן לבדוק מהן העמדות, התפיסות, הרגלי </w:t>
      </w:r>
      <w:ins w:id="66" w:author="אלעד נאמני/Elad Neemani" w:date="2021-05-27T19:42:00Z">
        <w:r w:rsidR="00283487">
          <w:rPr>
            <w:rFonts w:asciiTheme="minorBidi" w:hAnsiTheme="minorBidi" w:hint="cs"/>
            <w:sz w:val="24"/>
            <w:szCs w:val="24"/>
            <w:rtl/>
          </w:rPr>
          <w:t xml:space="preserve">את לא שואלת את זה בשאלה, על כן עליך לדייק את השאלה. מונח "שיקולים" לא מכסה את כל אלה </w:t>
        </w:r>
      </w:ins>
      <w:r w:rsidRPr="0097123A">
        <w:rPr>
          <w:rFonts w:asciiTheme="minorBidi" w:hAnsiTheme="minorBidi"/>
          <w:sz w:val="24"/>
          <w:szCs w:val="24"/>
          <w:rtl/>
        </w:rPr>
        <w:t xml:space="preserve">צריכה והמשמעויות שמשתמשים מעניקים לתכנים במדיה הדיגיטליים ולכן שיטת המחקר היא מחקר קהל איכותני. </w:t>
      </w:r>
    </w:p>
    <w:p w14:paraId="2C41ACF9" w14:textId="28D5CB53" w:rsidR="00B213A1" w:rsidRDefault="00822DC8" w:rsidP="00EF6133">
      <w:pPr>
        <w:bidi/>
        <w:spacing w:line="360" w:lineRule="auto"/>
        <w:rPr>
          <w:ins w:id="67" w:author="Lior Orshter" w:date="2021-06-25T17:13:00Z"/>
          <w:rFonts w:asciiTheme="minorBidi" w:hAnsiTheme="minorBidi"/>
          <w:sz w:val="24"/>
          <w:szCs w:val="24"/>
          <w:rtl/>
        </w:rPr>
      </w:pPr>
      <w:ins w:id="68" w:author="Lior Orshter" w:date="2021-06-25T17:08:00Z">
        <w:r>
          <w:rPr>
            <w:rFonts w:asciiTheme="minorBidi" w:hAnsiTheme="minorBidi" w:hint="cs"/>
            <w:sz w:val="24"/>
            <w:szCs w:val="24"/>
            <w:rtl/>
          </w:rPr>
          <w:t xml:space="preserve">הדגש שלי </w:t>
        </w:r>
      </w:ins>
      <w:ins w:id="69" w:author="Lior Orshter" w:date="2021-06-25T17:09:00Z">
        <w:r>
          <w:rPr>
            <w:rFonts w:asciiTheme="minorBidi" w:hAnsiTheme="minorBidi" w:hint="cs"/>
            <w:sz w:val="24"/>
            <w:szCs w:val="24"/>
            <w:rtl/>
          </w:rPr>
          <w:t>בשאלת המחקר</w:t>
        </w:r>
      </w:ins>
      <w:ins w:id="70" w:author="Lior Orshter" w:date="2021-06-25T17:11:00Z">
        <w:r w:rsidR="00EF6133">
          <w:rPr>
            <w:rFonts w:asciiTheme="minorBidi" w:hAnsiTheme="minorBidi" w:hint="cs"/>
            <w:sz w:val="24"/>
            <w:szCs w:val="24"/>
            <w:rtl/>
          </w:rPr>
          <w:t xml:space="preserve"> היא לבחון את </w:t>
        </w:r>
      </w:ins>
      <w:ins w:id="71" w:author="Lior Orshter" w:date="2021-06-25T17:22:00Z">
        <w:r w:rsidR="00C076AF">
          <w:rPr>
            <w:rFonts w:asciiTheme="minorBidi" w:hAnsiTheme="minorBidi" w:hint="cs"/>
            <w:sz w:val="24"/>
            <w:szCs w:val="24"/>
            <w:rtl/>
          </w:rPr>
          <w:t xml:space="preserve">הגורמים </w:t>
        </w:r>
      </w:ins>
      <w:ins w:id="72" w:author="Lior Orshter" w:date="2021-06-25T17:12:00Z">
        <w:r w:rsidR="00EF6133">
          <w:rPr>
            <w:rFonts w:asciiTheme="minorBidi" w:hAnsiTheme="minorBidi" w:hint="cs"/>
            <w:sz w:val="24"/>
            <w:szCs w:val="24"/>
            <w:rtl/>
          </w:rPr>
          <w:t xml:space="preserve">של הסטודנטים כאשר הם ניגשים לצפות בבינג', כיוון שהדבר גוזל מהם זמן רב, זמן שהם יכולים לנצל לעבודות הגשה, מבחנים, למידה שוטפת. לכן אני רוצה לבחון </w:t>
        </w:r>
        <w:r w:rsidR="00833C77">
          <w:rPr>
            <w:rFonts w:asciiTheme="minorBidi" w:hAnsiTheme="minorBidi" w:hint="cs"/>
            <w:sz w:val="24"/>
            <w:szCs w:val="24"/>
            <w:rtl/>
          </w:rPr>
          <w:t xml:space="preserve">כיצד הם מתמרים את זמנם בין צפייה בתוכנית האהובה עליהם לבין </w:t>
        </w:r>
      </w:ins>
      <w:ins w:id="73" w:author="Lior Orshter" w:date="2021-06-25T17:13:00Z">
        <w:r w:rsidR="00833C77">
          <w:rPr>
            <w:rFonts w:asciiTheme="minorBidi" w:hAnsiTheme="minorBidi" w:hint="cs"/>
            <w:sz w:val="24"/>
            <w:szCs w:val="24"/>
            <w:rtl/>
          </w:rPr>
          <w:t>הלימודים. האם זמן הפנאי שלהם מעפיל על שגרת יומם וגורם לשיבושים ברצף הלמידה שלהם</w:t>
        </w:r>
        <w:r w:rsidR="00B213A1">
          <w:rPr>
            <w:rFonts w:asciiTheme="minorBidi" w:hAnsiTheme="minorBidi" w:hint="cs"/>
            <w:sz w:val="24"/>
            <w:szCs w:val="24"/>
            <w:rtl/>
          </w:rPr>
          <w:t xml:space="preserve">? </w:t>
        </w:r>
      </w:ins>
    </w:p>
    <w:p w14:paraId="7E7FB4C9" w14:textId="57823E39" w:rsidR="00283487" w:rsidRDefault="00283487" w:rsidP="00283487">
      <w:pPr>
        <w:bidi/>
        <w:spacing w:line="360" w:lineRule="auto"/>
        <w:rPr>
          <w:ins w:id="74" w:author="אלעד נאמני/Elad Neemani" w:date="2021-05-27T19:43:00Z"/>
          <w:rFonts w:asciiTheme="minorBidi" w:hAnsiTheme="minorBidi"/>
          <w:sz w:val="24"/>
          <w:szCs w:val="24"/>
          <w:rtl/>
        </w:rPr>
      </w:pPr>
      <w:ins w:id="75" w:author="אלעד נאמני/Elad Neemani" w:date="2021-05-27T19:43:00Z">
        <w:r>
          <w:rPr>
            <w:rFonts w:asciiTheme="minorBidi" w:hAnsiTheme="minorBidi" w:hint="cs"/>
            <w:sz w:val="24"/>
            <w:szCs w:val="24"/>
            <w:rtl/>
          </w:rPr>
          <w:t xml:space="preserve">מחקר איכותני אכן וטוב. </w:t>
        </w:r>
      </w:ins>
    </w:p>
    <w:p w14:paraId="3A99E620" w14:textId="69903885" w:rsidR="00283487" w:rsidRDefault="00283487" w:rsidP="00283487">
      <w:pPr>
        <w:bidi/>
        <w:spacing w:line="360" w:lineRule="auto"/>
        <w:rPr>
          <w:ins w:id="76" w:author="אלעד נאמני/Elad Neemani" w:date="2021-05-27T19:43:00Z"/>
          <w:rFonts w:asciiTheme="minorBidi" w:hAnsiTheme="minorBidi"/>
          <w:sz w:val="24"/>
          <w:szCs w:val="24"/>
          <w:rtl/>
        </w:rPr>
      </w:pPr>
      <w:ins w:id="77" w:author="אלעד נאמני/Elad Neemani" w:date="2021-05-27T19:43:00Z">
        <w:r>
          <w:rPr>
            <w:rFonts w:asciiTheme="minorBidi" w:hAnsiTheme="minorBidi" w:hint="cs"/>
            <w:sz w:val="24"/>
            <w:szCs w:val="24"/>
            <w:rtl/>
          </w:rPr>
          <w:t>שאלות המשנה יתחדדו אחרי החידוד של שאלת המחקר.</w:t>
        </w:r>
      </w:ins>
    </w:p>
    <w:p w14:paraId="4EB836BD" w14:textId="68CA0249" w:rsidR="00283487" w:rsidRPr="0097123A" w:rsidRDefault="00283487" w:rsidP="00612965">
      <w:pPr>
        <w:bidi/>
        <w:spacing w:line="360" w:lineRule="auto"/>
        <w:rPr>
          <w:rFonts w:asciiTheme="minorBidi" w:hAnsiTheme="minorBidi"/>
          <w:sz w:val="24"/>
          <w:szCs w:val="24"/>
        </w:rPr>
      </w:pPr>
      <w:ins w:id="78" w:author="אלעד נאמני/Elad Neemani" w:date="2021-05-27T19:43:00Z">
        <w:r>
          <w:rPr>
            <w:rFonts w:asciiTheme="minorBidi" w:hAnsiTheme="minorBidi" w:hint="cs"/>
            <w:sz w:val="24"/>
            <w:szCs w:val="24"/>
            <w:rtl/>
          </w:rPr>
          <w:t xml:space="preserve">אעיין בספרות לאחר העבודה על שאלת המחקר והרציונל. תראי מה כתבתי לך על הרציונל קודם </w:t>
        </w:r>
        <w:r>
          <w:rPr>
            <w:rFonts w:asciiTheme="minorBidi" w:hAnsiTheme="minorBidi"/>
            <w:sz w:val="24"/>
            <w:szCs w:val="24"/>
            <w:rtl/>
          </w:rPr>
          <w:t>–</w:t>
        </w:r>
        <w:r>
          <w:rPr>
            <w:rFonts w:asciiTheme="minorBidi" w:hAnsiTheme="minorBidi" w:hint="cs"/>
            <w:sz w:val="24"/>
            <w:szCs w:val="24"/>
            <w:rtl/>
          </w:rPr>
          <w:t xml:space="preserve"> במה המחקר שנסוב סב</w:t>
        </w:r>
      </w:ins>
      <w:ins w:id="79" w:author="אלעד נאמני/Elad Neemani" w:date="2021-05-27T19:44:00Z">
        <w:r>
          <w:rPr>
            <w:rFonts w:asciiTheme="minorBidi" w:hAnsiTheme="minorBidi" w:hint="cs"/>
            <w:sz w:val="24"/>
            <w:szCs w:val="24"/>
            <w:rtl/>
          </w:rPr>
          <w:t xml:space="preserve">יב השאלה הנשאלת יעמיק, מה יאפשר להבין טוב יותר. כוונים פה </w:t>
        </w:r>
        <w:r>
          <w:rPr>
            <w:rFonts w:asciiTheme="minorBidi" w:hAnsiTheme="minorBidi"/>
            <w:sz w:val="24"/>
            <w:szCs w:val="24"/>
            <w:rtl/>
          </w:rPr>
          <w:t>–</w:t>
        </w:r>
        <w:r>
          <w:rPr>
            <w:rFonts w:asciiTheme="minorBidi" w:hAnsiTheme="minorBidi" w:hint="cs"/>
            <w:sz w:val="24"/>
            <w:szCs w:val="24"/>
            <w:rtl/>
          </w:rPr>
          <w:t xml:space="preserve"> להבין לעומק יותר את תרבות הצפייה של הצעירים, או את התרבות הטכנולוגית.... כלומר את אמורה את השאלה שלך למקם בשדה תיאורטי מעט יו</w:t>
        </w:r>
      </w:ins>
      <w:ins w:id="80" w:author="אלעד נאמני/Elad Neemani" w:date="2021-05-27T19:45:00Z">
        <w:r>
          <w:rPr>
            <w:rFonts w:asciiTheme="minorBidi" w:hAnsiTheme="minorBidi" w:hint="cs"/>
            <w:sz w:val="24"/>
            <w:szCs w:val="24"/>
            <w:rtl/>
          </w:rPr>
          <w:t xml:space="preserve">תר רחב. בשדה זה השאלה שלך תבהיר, תלמד וכד. </w:t>
        </w:r>
      </w:ins>
    </w:p>
    <w:p w14:paraId="60F33917" w14:textId="28D46804" w:rsidR="002A1B0F" w:rsidRPr="0097123A" w:rsidRDefault="002A1B0F" w:rsidP="0097123A">
      <w:pPr>
        <w:bidi/>
        <w:spacing w:line="360" w:lineRule="auto"/>
        <w:rPr>
          <w:rFonts w:asciiTheme="minorBidi" w:hAnsiTheme="minorBidi"/>
          <w:b/>
          <w:bCs/>
          <w:sz w:val="24"/>
          <w:szCs w:val="24"/>
          <w:rtl/>
        </w:rPr>
      </w:pPr>
      <w:r w:rsidRPr="0097123A">
        <w:rPr>
          <w:rFonts w:asciiTheme="minorBidi" w:hAnsiTheme="minorBidi"/>
          <w:b/>
          <w:bCs/>
          <w:sz w:val="24"/>
          <w:szCs w:val="24"/>
          <w:rtl/>
        </w:rPr>
        <w:t xml:space="preserve">מאמרים: </w:t>
      </w:r>
    </w:p>
    <w:p w14:paraId="79C65E41" w14:textId="45DCD704" w:rsidR="0001178D" w:rsidRPr="0097123A" w:rsidRDefault="0001178D" w:rsidP="0097123A">
      <w:pPr>
        <w:spacing w:after="0" w:line="360" w:lineRule="auto"/>
        <w:ind w:left="720"/>
        <w:rPr>
          <w:rFonts w:asciiTheme="minorBidi" w:hAnsiTheme="minorBidi"/>
          <w:b/>
          <w:bCs/>
          <w:sz w:val="24"/>
          <w:szCs w:val="24"/>
          <w:rtl/>
        </w:rPr>
      </w:pPr>
      <w:r w:rsidRPr="0097123A">
        <w:rPr>
          <w:rFonts w:asciiTheme="minorBidi" w:hAnsiTheme="minorBidi"/>
          <w:b/>
          <w:bCs/>
          <w:sz w:val="24"/>
          <w:szCs w:val="24"/>
        </w:rPr>
        <w:lastRenderedPageBreak/>
        <w:t>Merrill, K. and Rubenking B. (2019) Go Long or Go Often: Influences on Binge Watching Frequency and Duration among College Students</w:t>
      </w:r>
      <w:r w:rsidRPr="0097123A">
        <w:rPr>
          <w:rFonts w:asciiTheme="minorBidi" w:hAnsiTheme="minorBidi"/>
          <w:b/>
          <w:bCs/>
          <w:i/>
          <w:iCs/>
          <w:sz w:val="24"/>
          <w:szCs w:val="24"/>
        </w:rPr>
        <w:t xml:space="preserve">, Social Sciences, Vol 8, Iss 1, p </w:t>
      </w:r>
      <w:proofErr w:type="gramStart"/>
      <w:r w:rsidRPr="0097123A">
        <w:rPr>
          <w:rFonts w:asciiTheme="minorBidi" w:hAnsiTheme="minorBidi"/>
          <w:b/>
          <w:bCs/>
          <w:i/>
          <w:iCs/>
          <w:sz w:val="24"/>
          <w:szCs w:val="24"/>
        </w:rPr>
        <w:t>10</w:t>
      </w:r>
      <w:proofErr w:type="gramEnd"/>
    </w:p>
    <w:p w14:paraId="171A5D90" w14:textId="69842278" w:rsidR="007E3133" w:rsidRPr="0097123A" w:rsidRDefault="007E3133" w:rsidP="0097123A">
      <w:pPr>
        <w:bidi/>
        <w:spacing w:after="0" w:line="360" w:lineRule="auto"/>
        <w:rPr>
          <w:rFonts w:asciiTheme="minorBidi" w:hAnsiTheme="minorBidi"/>
          <w:sz w:val="24"/>
          <w:szCs w:val="24"/>
          <w:rtl/>
        </w:rPr>
      </w:pPr>
    </w:p>
    <w:p w14:paraId="3227A83F" w14:textId="46760002" w:rsidR="009F261A" w:rsidRPr="0097123A" w:rsidRDefault="007E3133"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בשנים האחרונות צפיית בינג' או צפייה רציפה של סדרה אחת לאורך זמן ממושך היא תופעה חדשה יחסית שצוברת פופולאריות על פני צפייה מסורתית בטלוויזיה. </w:t>
      </w:r>
      <w:r w:rsidR="00C5735C" w:rsidRPr="0097123A">
        <w:rPr>
          <w:rFonts w:asciiTheme="minorBidi" w:hAnsiTheme="minorBidi"/>
          <w:sz w:val="24"/>
          <w:szCs w:val="24"/>
          <w:rtl/>
        </w:rPr>
        <w:t xml:space="preserve">בניגוד למחקרים קודמים שחקרו השפעות שונות של צפיית בינג', </w:t>
      </w:r>
      <w:r w:rsidR="009F261A" w:rsidRPr="0097123A">
        <w:rPr>
          <w:rFonts w:asciiTheme="minorBidi" w:hAnsiTheme="minorBidi"/>
          <w:sz w:val="24"/>
          <w:szCs w:val="24"/>
          <w:rtl/>
        </w:rPr>
        <w:t xml:space="preserve">מחקר זה </w:t>
      </w:r>
      <w:r w:rsidR="00C5735C" w:rsidRPr="0097123A">
        <w:rPr>
          <w:rFonts w:asciiTheme="minorBidi" w:hAnsiTheme="minorBidi"/>
          <w:sz w:val="24"/>
          <w:szCs w:val="24"/>
          <w:rtl/>
        </w:rPr>
        <w:t xml:space="preserve">בוחן תיאורטית ואמפירית גורמים מנבאים </w:t>
      </w:r>
      <w:r w:rsidR="006701C5" w:rsidRPr="0097123A">
        <w:rPr>
          <w:rFonts w:asciiTheme="minorBidi" w:hAnsiTheme="minorBidi"/>
          <w:sz w:val="24"/>
          <w:szCs w:val="24"/>
          <w:rtl/>
        </w:rPr>
        <w:t xml:space="preserve">לתדירות ומשך צפיית </w:t>
      </w:r>
      <w:proofErr w:type="spellStart"/>
      <w:r w:rsidR="006701C5" w:rsidRPr="0097123A">
        <w:rPr>
          <w:rFonts w:asciiTheme="minorBidi" w:hAnsiTheme="minorBidi"/>
          <w:sz w:val="24"/>
          <w:szCs w:val="24"/>
          <w:rtl/>
        </w:rPr>
        <w:t>הבינג</w:t>
      </w:r>
      <w:proofErr w:type="spellEnd"/>
      <w:r w:rsidR="009F261A" w:rsidRPr="0097123A">
        <w:rPr>
          <w:rFonts w:asciiTheme="minorBidi" w:hAnsiTheme="minorBidi"/>
          <w:sz w:val="24"/>
          <w:szCs w:val="24"/>
          <w:rtl/>
        </w:rPr>
        <w:t xml:space="preserve">'. המחקר נערך על סטודנטים לתואר ראשון באמצעות סקר. </w:t>
      </w:r>
    </w:p>
    <w:p w14:paraId="7D095646" w14:textId="62B4131F" w:rsidR="003A49D9" w:rsidRPr="0097123A" w:rsidRDefault="003A49D9" w:rsidP="0097123A">
      <w:pPr>
        <w:bidi/>
        <w:spacing w:after="0" w:line="360" w:lineRule="auto"/>
        <w:rPr>
          <w:rFonts w:asciiTheme="minorBidi" w:hAnsiTheme="minorBidi"/>
          <w:b/>
          <w:bCs/>
          <w:sz w:val="24"/>
          <w:szCs w:val="24"/>
        </w:rPr>
      </w:pPr>
      <w:r w:rsidRPr="0097123A">
        <w:rPr>
          <w:rFonts w:asciiTheme="minorBidi" w:hAnsiTheme="minorBidi"/>
          <w:sz w:val="24"/>
          <w:szCs w:val="24"/>
          <w:rtl/>
        </w:rPr>
        <w:t xml:space="preserve">ממצאי המחקר הראו שתדירות ומשך צפיית </w:t>
      </w:r>
      <w:proofErr w:type="spellStart"/>
      <w:r w:rsidRPr="0097123A">
        <w:rPr>
          <w:rFonts w:asciiTheme="minorBidi" w:hAnsiTheme="minorBidi"/>
          <w:sz w:val="24"/>
          <w:szCs w:val="24"/>
          <w:rtl/>
        </w:rPr>
        <w:t>הבינג</w:t>
      </w:r>
      <w:proofErr w:type="spellEnd"/>
      <w:r w:rsidRPr="0097123A">
        <w:rPr>
          <w:rFonts w:asciiTheme="minorBidi" w:hAnsiTheme="minorBidi"/>
          <w:sz w:val="24"/>
          <w:szCs w:val="24"/>
          <w:rtl/>
        </w:rPr>
        <w:t xml:space="preserve">' נובעים משני סטים של משתנים שאינם חופפים. החוקרים מצאו כי תדירות הצפייה בבינג' מושפעת </w:t>
      </w:r>
      <w:proofErr w:type="spellStart"/>
      <w:r w:rsidRPr="0097123A">
        <w:rPr>
          <w:rFonts w:asciiTheme="minorBidi" w:hAnsiTheme="minorBidi"/>
          <w:sz w:val="24"/>
          <w:szCs w:val="24"/>
          <w:rtl/>
        </w:rPr>
        <w:t>מויסות</w:t>
      </w:r>
      <w:proofErr w:type="spellEnd"/>
      <w:r w:rsidRPr="0097123A">
        <w:rPr>
          <w:rFonts w:asciiTheme="minorBidi" w:hAnsiTheme="minorBidi"/>
          <w:sz w:val="24"/>
          <w:szCs w:val="24"/>
          <w:rtl/>
        </w:rPr>
        <w:t xml:space="preserve"> עצמי נמוך</w:t>
      </w:r>
      <w:r w:rsidR="00AE6B38" w:rsidRPr="0097123A">
        <w:rPr>
          <w:rFonts w:asciiTheme="minorBidi" w:hAnsiTheme="minorBidi"/>
          <w:sz w:val="24"/>
          <w:szCs w:val="24"/>
          <w:rtl/>
        </w:rPr>
        <w:t xml:space="preserve"> ו</w:t>
      </w:r>
      <w:r w:rsidRPr="0097123A">
        <w:rPr>
          <w:rFonts w:asciiTheme="minorBidi" w:hAnsiTheme="minorBidi"/>
          <w:sz w:val="24"/>
          <w:szCs w:val="24"/>
          <w:rtl/>
        </w:rPr>
        <w:t xml:space="preserve">נטייה להשתמש בצפיית בינג' כפרס על התקדמות במשימות או השלמתן. תדירות הצפייה בבינג' יכולה גם להוות ביטוי לדחיינות. ממצאים נוספים מראים כי משך צפיית </w:t>
      </w:r>
      <w:proofErr w:type="spellStart"/>
      <w:r w:rsidRPr="0097123A">
        <w:rPr>
          <w:rFonts w:asciiTheme="minorBidi" w:hAnsiTheme="minorBidi"/>
          <w:sz w:val="24"/>
          <w:szCs w:val="24"/>
          <w:rtl/>
        </w:rPr>
        <w:t>הבינג</w:t>
      </w:r>
      <w:proofErr w:type="spellEnd"/>
      <w:r w:rsidRPr="0097123A">
        <w:rPr>
          <w:rFonts w:asciiTheme="minorBidi" w:hAnsiTheme="minorBidi"/>
          <w:sz w:val="24"/>
          <w:szCs w:val="24"/>
          <w:rtl/>
        </w:rPr>
        <w:t xml:space="preserve">' אופיינית בעיקר אצל נשים, ומושפעת </w:t>
      </w:r>
      <w:proofErr w:type="spellStart"/>
      <w:r w:rsidRPr="0097123A">
        <w:rPr>
          <w:rFonts w:asciiTheme="minorBidi" w:hAnsiTheme="minorBidi"/>
          <w:sz w:val="24"/>
          <w:szCs w:val="24"/>
          <w:rtl/>
        </w:rPr>
        <w:t>מחווית</w:t>
      </w:r>
      <w:proofErr w:type="spellEnd"/>
      <w:r w:rsidRPr="0097123A">
        <w:rPr>
          <w:rFonts w:asciiTheme="minorBidi" w:hAnsiTheme="minorBidi"/>
          <w:sz w:val="24"/>
          <w:szCs w:val="24"/>
          <w:rtl/>
        </w:rPr>
        <w:t xml:space="preserve"> ההנאה שבצפייה</w:t>
      </w:r>
      <w:r w:rsidR="00EB641D" w:rsidRPr="0097123A">
        <w:rPr>
          <w:rFonts w:asciiTheme="minorBidi" w:hAnsiTheme="minorBidi"/>
          <w:sz w:val="24"/>
          <w:szCs w:val="24"/>
          <w:rtl/>
        </w:rPr>
        <w:t xml:space="preserve">. בנוסף, </w:t>
      </w:r>
      <w:r w:rsidRPr="0097123A">
        <w:rPr>
          <w:rFonts w:asciiTheme="minorBidi" w:hAnsiTheme="minorBidi"/>
          <w:sz w:val="24"/>
          <w:szCs w:val="24"/>
          <w:rtl/>
        </w:rPr>
        <w:t xml:space="preserve">המחקר לא מצא קשר בין שליטה עצמית לבין תדירות ומשך צפיית </w:t>
      </w:r>
      <w:proofErr w:type="spellStart"/>
      <w:r w:rsidRPr="0097123A">
        <w:rPr>
          <w:rFonts w:asciiTheme="minorBidi" w:hAnsiTheme="minorBidi"/>
          <w:sz w:val="24"/>
          <w:szCs w:val="24"/>
          <w:rtl/>
        </w:rPr>
        <w:t>הבינג</w:t>
      </w:r>
      <w:proofErr w:type="spellEnd"/>
      <w:r w:rsidRPr="0097123A">
        <w:rPr>
          <w:rFonts w:asciiTheme="minorBidi" w:hAnsiTheme="minorBidi"/>
          <w:sz w:val="24"/>
          <w:szCs w:val="24"/>
          <w:rtl/>
        </w:rPr>
        <w:t>'</w:t>
      </w:r>
      <w:r w:rsidRPr="0097123A">
        <w:rPr>
          <w:rFonts w:asciiTheme="minorBidi" w:hAnsiTheme="minorBidi"/>
          <w:b/>
          <w:bCs/>
          <w:sz w:val="24"/>
          <w:szCs w:val="24"/>
          <w:rtl/>
        </w:rPr>
        <w:t xml:space="preserve">. </w:t>
      </w:r>
    </w:p>
    <w:p w14:paraId="314E752A" w14:textId="29F18B20" w:rsidR="002A1B0F" w:rsidRPr="0097123A" w:rsidRDefault="002A1B0F" w:rsidP="0097123A">
      <w:pPr>
        <w:bidi/>
        <w:spacing w:after="0" w:line="360" w:lineRule="auto"/>
        <w:rPr>
          <w:rFonts w:asciiTheme="minorBidi" w:hAnsiTheme="minorBidi"/>
          <w:b/>
          <w:bCs/>
          <w:sz w:val="24"/>
          <w:szCs w:val="24"/>
        </w:rPr>
      </w:pPr>
    </w:p>
    <w:p w14:paraId="4E83C920" w14:textId="77777777" w:rsidR="0097123A" w:rsidRPr="0097123A" w:rsidRDefault="0097123A" w:rsidP="0097123A">
      <w:pPr>
        <w:spacing w:after="0" w:line="360" w:lineRule="auto"/>
        <w:rPr>
          <w:rFonts w:asciiTheme="minorBidi" w:hAnsiTheme="minorBidi"/>
          <w:b/>
          <w:bCs/>
          <w:sz w:val="24"/>
          <w:szCs w:val="24"/>
        </w:rPr>
      </w:pPr>
    </w:p>
    <w:p w14:paraId="0CBB475F" w14:textId="30C7B04F" w:rsidR="0001178D" w:rsidRPr="0097123A" w:rsidRDefault="0001178D" w:rsidP="0097123A">
      <w:pPr>
        <w:spacing w:after="0" w:line="360" w:lineRule="auto"/>
        <w:rPr>
          <w:rFonts w:asciiTheme="minorBidi" w:hAnsiTheme="minorBidi"/>
          <w:b/>
          <w:bCs/>
          <w:i/>
          <w:iCs/>
          <w:sz w:val="24"/>
          <w:szCs w:val="24"/>
        </w:rPr>
      </w:pPr>
      <w:proofErr w:type="spellStart"/>
      <w:r w:rsidRPr="0097123A">
        <w:rPr>
          <w:rFonts w:asciiTheme="minorBidi" w:hAnsiTheme="minorBidi"/>
          <w:b/>
          <w:bCs/>
          <w:sz w:val="24"/>
          <w:szCs w:val="24"/>
        </w:rPr>
        <w:t>Vaterlaus</w:t>
      </w:r>
      <w:proofErr w:type="spellEnd"/>
      <w:r w:rsidRPr="0097123A">
        <w:rPr>
          <w:rFonts w:asciiTheme="minorBidi" w:hAnsiTheme="minorBidi"/>
          <w:b/>
          <w:bCs/>
          <w:sz w:val="24"/>
          <w:szCs w:val="24"/>
        </w:rPr>
        <w:t xml:space="preserve"> J. M., Andersen Spruance L., Frantz K. and Sloan Kruger J. (2019) College student television binge watching</w:t>
      </w:r>
      <w:r w:rsidRPr="0097123A">
        <w:rPr>
          <w:rFonts w:asciiTheme="minorBidi" w:hAnsiTheme="minorBidi"/>
          <w:b/>
          <w:bCs/>
          <w:sz w:val="24"/>
          <w:szCs w:val="24"/>
          <w:rtl/>
        </w:rPr>
        <w:t>:</w:t>
      </w:r>
      <w:r w:rsidRPr="0097123A">
        <w:rPr>
          <w:rFonts w:asciiTheme="minorBidi" w:hAnsiTheme="minorBidi"/>
          <w:b/>
          <w:bCs/>
          <w:sz w:val="24"/>
          <w:szCs w:val="24"/>
        </w:rPr>
        <w:t xml:space="preserve"> Conceptualization, gratifications, and perceived </w:t>
      </w:r>
      <w:proofErr w:type="gramStart"/>
      <w:r w:rsidRPr="0097123A">
        <w:rPr>
          <w:rFonts w:asciiTheme="minorBidi" w:hAnsiTheme="minorBidi"/>
          <w:b/>
          <w:bCs/>
          <w:sz w:val="24"/>
          <w:szCs w:val="24"/>
        </w:rPr>
        <w:t>consequences,</w:t>
      </w:r>
      <w:r w:rsidRPr="0097123A">
        <w:rPr>
          <w:rFonts w:asciiTheme="minorBidi" w:hAnsiTheme="minorBidi"/>
          <w:b/>
          <w:bCs/>
          <w:sz w:val="24"/>
          <w:szCs w:val="24"/>
          <w:rtl/>
        </w:rPr>
        <w:t xml:space="preserve">  </w:t>
      </w:r>
      <w:r w:rsidRPr="0097123A">
        <w:rPr>
          <w:rFonts w:asciiTheme="minorBidi" w:hAnsiTheme="minorBidi"/>
          <w:b/>
          <w:bCs/>
          <w:i/>
          <w:iCs/>
          <w:sz w:val="24"/>
          <w:szCs w:val="24"/>
        </w:rPr>
        <w:t>The</w:t>
      </w:r>
      <w:proofErr w:type="gramEnd"/>
      <w:r w:rsidRPr="0097123A">
        <w:rPr>
          <w:rFonts w:asciiTheme="minorBidi" w:hAnsiTheme="minorBidi"/>
          <w:b/>
          <w:bCs/>
          <w:i/>
          <w:iCs/>
          <w:sz w:val="24"/>
          <w:szCs w:val="24"/>
        </w:rPr>
        <w:t xml:space="preserve"> Social Science Journal. 56(4), 470-479</w:t>
      </w:r>
    </w:p>
    <w:p w14:paraId="77C39ED0" w14:textId="77777777" w:rsidR="0097123A" w:rsidRPr="0097123A" w:rsidRDefault="0097123A" w:rsidP="0097123A">
      <w:pPr>
        <w:spacing w:after="0" w:line="360" w:lineRule="auto"/>
        <w:rPr>
          <w:rFonts w:asciiTheme="minorBidi" w:hAnsiTheme="minorBidi"/>
          <w:sz w:val="24"/>
          <w:szCs w:val="24"/>
        </w:rPr>
      </w:pPr>
    </w:p>
    <w:p w14:paraId="62DD6208" w14:textId="72757CA2" w:rsidR="00C03619" w:rsidRPr="0097123A" w:rsidRDefault="00572AE9" w:rsidP="0097123A">
      <w:pPr>
        <w:bidi/>
        <w:spacing w:after="0" w:line="360" w:lineRule="auto"/>
        <w:rPr>
          <w:rFonts w:asciiTheme="minorBidi" w:hAnsiTheme="minorBidi"/>
          <w:sz w:val="24"/>
          <w:szCs w:val="24"/>
          <w:rtl/>
        </w:rPr>
      </w:pPr>
      <w:r w:rsidRPr="0097123A">
        <w:rPr>
          <w:rFonts w:asciiTheme="minorBidi" w:hAnsiTheme="minorBidi"/>
          <w:sz w:val="24"/>
          <w:szCs w:val="24"/>
          <w:rtl/>
        </w:rPr>
        <w:t>המדיה היא מרכיב מרכזי בחיי הסטודנטים.</w:t>
      </w:r>
      <w:r w:rsidR="0017502C" w:rsidRPr="0097123A">
        <w:rPr>
          <w:rFonts w:asciiTheme="minorBidi" w:hAnsiTheme="minorBidi"/>
          <w:sz w:val="24"/>
          <w:szCs w:val="24"/>
          <w:rtl/>
        </w:rPr>
        <w:t xml:space="preserve"> הם מעניקים תשומת לב </w:t>
      </w:r>
      <w:r w:rsidR="00BB3DD4" w:rsidRPr="0097123A">
        <w:rPr>
          <w:rFonts w:asciiTheme="minorBidi" w:hAnsiTheme="minorBidi"/>
          <w:sz w:val="24"/>
          <w:szCs w:val="24"/>
          <w:rtl/>
        </w:rPr>
        <w:t>רבה יותר למדיה יותר</w:t>
      </w:r>
      <w:r w:rsidR="0017502C" w:rsidRPr="0097123A">
        <w:rPr>
          <w:rFonts w:asciiTheme="minorBidi" w:hAnsiTheme="minorBidi"/>
          <w:sz w:val="24"/>
          <w:szCs w:val="24"/>
          <w:rtl/>
        </w:rPr>
        <w:t xml:space="preserve"> </w:t>
      </w:r>
      <w:r w:rsidR="003B39CF" w:rsidRPr="0097123A">
        <w:rPr>
          <w:rFonts w:asciiTheme="minorBidi" w:hAnsiTheme="minorBidi"/>
          <w:sz w:val="24"/>
          <w:szCs w:val="24"/>
          <w:rtl/>
        </w:rPr>
        <w:t>מאשר ל</w:t>
      </w:r>
      <w:r w:rsidR="0017502C" w:rsidRPr="0097123A">
        <w:rPr>
          <w:rFonts w:asciiTheme="minorBidi" w:hAnsiTheme="minorBidi"/>
          <w:sz w:val="24"/>
          <w:szCs w:val="24"/>
          <w:rtl/>
        </w:rPr>
        <w:t>כל פע</w:t>
      </w:r>
      <w:r w:rsidR="00535B85" w:rsidRPr="0097123A">
        <w:rPr>
          <w:rFonts w:asciiTheme="minorBidi" w:hAnsiTheme="minorBidi"/>
          <w:sz w:val="24"/>
          <w:szCs w:val="24"/>
          <w:rtl/>
        </w:rPr>
        <w:t>ילו</w:t>
      </w:r>
      <w:r w:rsidR="0017502C" w:rsidRPr="0097123A">
        <w:rPr>
          <w:rFonts w:asciiTheme="minorBidi" w:hAnsiTheme="minorBidi"/>
          <w:sz w:val="24"/>
          <w:szCs w:val="24"/>
          <w:rtl/>
        </w:rPr>
        <w:t>ת אחרת</w:t>
      </w:r>
      <w:r w:rsidR="006A0822" w:rsidRPr="0097123A">
        <w:rPr>
          <w:rFonts w:asciiTheme="minorBidi" w:hAnsiTheme="minorBidi"/>
          <w:sz w:val="24"/>
          <w:szCs w:val="24"/>
          <w:rtl/>
        </w:rPr>
        <w:t xml:space="preserve">. פעילות אחת כזו היא </w:t>
      </w:r>
      <w:r w:rsidR="00CB4E6F" w:rsidRPr="0097123A">
        <w:rPr>
          <w:rFonts w:asciiTheme="minorBidi" w:hAnsiTheme="minorBidi"/>
          <w:sz w:val="24"/>
          <w:szCs w:val="24"/>
          <w:rtl/>
        </w:rPr>
        <w:t>צפיית בינג'</w:t>
      </w:r>
      <w:r w:rsidR="006A0822" w:rsidRPr="0097123A">
        <w:rPr>
          <w:rFonts w:asciiTheme="minorBidi" w:hAnsiTheme="minorBidi"/>
          <w:sz w:val="24"/>
          <w:szCs w:val="24"/>
          <w:rtl/>
        </w:rPr>
        <w:t xml:space="preserve">, </w:t>
      </w:r>
      <w:r w:rsidR="00CB4E6F" w:rsidRPr="0097123A">
        <w:rPr>
          <w:rFonts w:asciiTheme="minorBidi" w:hAnsiTheme="minorBidi"/>
          <w:sz w:val="24"/>
          <w:szCs w:val="24"/>
          <w:rtl/>
        </w:rPr>
        <w:t xml:space="preserve">תופעה חדשה </w:t>
      </w:r>
      <w:r w:rsidR="006A0822" w:rsidRPr="0097123A">
        <w:rPr>
          <w:rFonts w:asciiTheme="minorBidi" w:hAnsiTheme="minorBidi"/>
          <w:sz w:val="24"/>
          <w:szCs w:val="24"/>
          <w:rtl/>
        </w:rPr>
        <w:t>ש</w:t>
      </w:r>
      <w:r w:rsidR="00F40057" w:rsidRPr="0097123A">
        <w:rPr>
          <w:rFonts w:asciiTheme="minorBidi" w:hAnsiTheme="minorBidi"/>
          <w:sz w:val="24"/>
          <w:szCs w:val="24"/>
          <w:rtl/>
        </w:rPr>
        <w:t xml:space="preserve">מתאפשרת הודות להתכנסות טכנולוגית. </w:t>
      </w:r>
      <w:r w:rsidR="00CB4E6F" w:rsidRPr="0097123A">
        <w:rPr>
          <w:rFonts w:asciiTheme="minorBidi" w:hAnsiTheme="minorBidi"/>
          <w:sz w:val="24"/>
          <w:szCs w:val="24"/>
          <w:rtl/>
        </w:rPr>
        <w:t xml:space="preserve">מחקר זה מבקש לבדוק כיצד סטודנטים מגדירים </w:t>
      </w:r>
      <w:r w:rsidR="00E365D9" w:rsidRPr="0097123A">
        <w:rPr>
          <w:rFonts w:asciiTheme="minorBidi" w:hAnsiTheme="minorBidi"/>
          <w:sz w:val="24"/>
          <w:szCs w:val="24"/>
          <w:rtl/>
        </w:rPr>
        <w:t xml:space="preserve">צפיית בינג', </w:t>
      </w:r>
      <w:r w:rsidR="00CB4E6F" w:rsidRPr="0097123A">
        <w:rPr>
          <w:rFonts w:asciiTheme="minorBidi" w:hAnsiTheme="minorBidi"/>
          <w:sz w:val="24"/>
          <w:szCs w:val="24"/>
          <w:rtl/>
        </w:rPr>
        <w:t xml:space="preserve">מה המוטיבציה שלהם ומהן ההשלכות הפוטנציאליות שיש לסוג </w:t>
      </w:r>
      <w:r w:rsidR="00A61E87" w:rsidRPr="0097123A">
        <w:rPr>
          <w:rFonts w:asciiTheme="minorBidi" w:hAnsiTheme="minorBidi"/>
          <w:sz w:val="24"/>
          <w:szCs w:val="24"/>
          <w:rtl/>
        </w:rPr>
        <w:t>צפייה זו?</w:t>
      </w:r>
      <w:r w:rsidR="00CB4E6F" w:rsidRPr="0097123A">
        <w:rPr>
          <w:rFonts w:asciiTheme="minorBidi" w:hAnsiTheme="minorBidi"/>
          <w:sz w:val="24"/>
          <w:szCs w:val="24"/>
          <w:rtl/>
        </w:rPr>
        <w:t xml:space="preserve"> </w:t>
      </w:r>
      <w:r w:rsidR="00B403FF" w:rsidRPr="0097123A">
        <w:rPr>
          <w:rFonts w:asciiTheme="minorBidi" w:hAnsiTheme="minorBidi"/>
          <w:sz w:val="24"/>
          <w:szCs w:val="24"/>
          <w:rtl/>
        </w:rPr>
        <w:t>למחקר זה גויסו 406 סטודנטים בני 18-25, מאוניברסיטה במערב ארה"</w:t>
      </w:r>
      <w:r w:rsidR="00A61E87" w:rsidRPr="0097123A">
        <w:rPr>
          <w:rFonts w:asciiTheme="minorBidi" w:hAnsiTheme="minorBidi"/>
          <w:sz w:val="24"/>
          <w:szCs w:val="24"/>
          <w:rtl/>
        </w:rPr>
        <w:t xml:space="preserve">ב להשתתף במחקר איכותני </w:t>
      </w:r>
      <w:r w:rsidR="00E365D9" w:rsidRPr="0097123A">
        <w:rPr>
          <w:rFonts w:asciiTheme="minorBidi" w:hAnsiTheme="minorBidi"/>
          <w:sz w:val="24"/>
          <w:szCs w:val="24"/>
          <w:rtl/>
        </w:rPr>
        <w:t xml:space="preserve">שמסגרתו היא תיאורית השימושים והסיפוקים. </w:t>
      </w:r>
    </w:p>
    <w:p w14:paraId="25C59FD3" w14:textId="47DB37B5" w:rsidR="00052A10" w:rsidRPr="0097123A" w:rsidRDefault="00C03619"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המחקר מצא כי סטודנטים מגדירים צפיית בינג' </w:t>
      </w:r>
      <w:r w:rsidR="00C91230" w:rsidRPr="0097123A">
        <w:rPr>
          <w:rFonts w:asciiTheme="minorBidi" w:hAnsiTheme="minorBidi"/>
          <w:sz w:val="24"/>
          <w:szCs w:val="24"/>
          <w:rtl/>
        </w:rPr>
        <w:t>בכמה מושגים עיקריים והם</w:t>
      </w:r>
      <w:r w:rsidRPr="0097123A">
        <w:rPr>
          <w:rFonts w:asciiTheme="minorBidi" w:hAnsiTheme="minorBidi"/>
          <w:sz w:val="24"/>
          <w:szCs w:val="24"/>
          <w:rtl/>
        </w:rPr>
        <w:t xml:space="preserve"> כמות זמן הצפייה, צפייה רציפה ומספר הפרקים. </w:t>
      </w:r>
      <w:r w:rsidR="003D7D41" w:rsidRPr="0097123A">
        <w:rPr>
          <w:rFonts w:asciiTheme="minorBidi" w:hAnsiTheme="minorBidi"/>
          <w:sz w:val="24"/>
          <w:szCs w:val="24"/>
          <w:rtl/>
        </w:rPr>
        <w:t xml:space="preserve">בנוסף, נמצא כי </w:t>
      </w:r>
      <w:r w:rsidR="005F5B82" w:rsidRPr="0097123A">
        <w:rPr>
          <w:rFonts w:asciiTheme="minorBidi" w:hAnsiTheme="minorBidi"/>
          <w:sz w:val="24"/>
          <w:szCs w:val="24"/>
          <w:rtl/>
        </w:rPr>
        <w:t>סביבת הקולג' הסטודנטיאלית</w:t>
      </w:r>
      <w:r w:rsidR="004E5F65" w:rsidRPr="0097123A">
        <w:rPr>
          <w:rFonts w:asciiTheme="minorBidi" w:hAnsiTheme="minorBidi"/>
          <w:sz w:val="24"/>
          <w:szCs w:val="24"/>
          <w:rtl/>
        </w:rPr>
        <w:t xml:space="preserve"> שבה נמצאים הסטודנטים תרמה </w:t>
      </w:r>
      <w:proofErr w:type="spellStart"/>
      <w:r w:rsidR="004D3670" w:rsidRPr="0097123A">
        <w:rPr>
          <w:rFonts w:asciiTheme="minorBidi" w:hAnsiTheme="minorBidi"/>
          <w:sz w:val="24"/>
          <w:szCs w:val="24"/>
          <w:rtl/>
        </w:rPr>
        <w:t>לנירמול</w:t>
      </w:r>
      <w:proofErr w:type="spellEnd"/>
      <w:r w:rsidR="004D3670" w:rsidRPr="0097123A">
        <w:rPr>
          <w:rFonts w:asciiTheme="minorBidi" w:hAnsiTheme="minorBidi"/>
          <w:sz w:val="24"/>
          <w:szCs w:val="24"/>
          <w:rtl/>
        </w:rPr>
        <w:t xml:space="preserve"> הצפייה בבינג'</w:t>
      </w:r>
      <w:r w:rsidR="00812761" w:rsidRPr="0097123A">
        <w:rPr>
          <w:rFonts w:asciiTheme="minorBidi" w:hAnsiTheme="minorBidi"/>
          <w:sz w:val="24"/>
          <w:szCs w:val="24"/>
          <w:rtl/>
        </w:rPr>
        <w:t>, כיוון שחלק גדול</w:t>
      </w:r>
      <w:r w:rsidR="0045617F" w:rsidRPr="0097123A">
        <w:rPr>
          <w:rFonts w:asciiTheme="minorBidi" w:hAnsiTheme="minorBidi"/>
          <w:sz w:val="24"/>
          <w:szCs w:val="24"/>
          <w:rtl/>
        </w:rPr>
        <w:t xml:space="preserve"> מה</w:t>
      </w:r>
      <w:r w:rsidR="0002364E" w:rsidRPr="0097123A">
        <w:rPr>
          <w:rFonts w:asciiTheme="minorBidi" w:hAnsiTheme="minorBidi"/>
          <w:sz w:val="24"/>
          <w:szCs w:val="24"/>
          <w:rtl/>
        </w:rPr>
        <w:t>ם</w:t>
      </w:r>
      <w:r w:rsidR="00812761" w:rsidRPr="0097123A">
        <w:rPr>
          <w:rFonts w:asciiTheme="minorBidi" w:hAnsiTheme="minorBidi"/>
          <w:sz w:val="24"/>
          <w:szCs w:val="24"/>
          <w:rtl/>
        </w:rPr>
        <w:t xml:space="preserve"> צופ</w:t>
      </w:r>
      <w:r w:rsidR="0002364E" w:rsidRPr="0097123A">
        <w:rPr>
          <w:rFonts w:asciiTheme="minorBidi" w:hAnsiTheme="minorBidi"/>
          <w:sz w:val="24"/>
          <w:szCs w:val="24"/>
          <w:rtl/>
        </w:rPr>
        <w:t>ה</w:t>
      </w:r>
      <w:r w:rsidR="00812761" w:rsidRPr="0097123A">
        <w:rPr>
          <w:rFonts w:asciiTheme="minorBidi" w:hAnsiTheme="minorBidi"/>
          <w:sz w:val="24"/>
          <w:szCs w:val="24"/>
          <w:rtl/>
        </w:rPr>
        <w:t xml:space="preserve"> בבינג'. </w:t>
      </w:r>
      <w:r w:rsidR="00135D0A" w:rsidRPr="0097123A">
        <w:rPr>
          <w:rFonts w:asciiTheme="minorBidi" w:hAnsiTheme="minorBidi"/>
          <w:sz w:val="24"/>
          <w:szCs w:val="24"/>
          <w:rtl/>
        </w:rPr>
        <w:t xml:space="preserve">המשתתפים שיתפו את החוקרים בכך שהם מבינים שלצפיית בינג' עלולות להיות השפעות בריאותיות </w:t>
      </w:r>
      <w:r w:rsidR="00EA6D81" w:rsidRPr="0097123A">
        <w:rPr>
          <w:rFonts w:asciiTheme="minorBidi" w:hAnsiTheme="minorBidi"/>
          <w:sz w:val="24"/>
          <w:szCs w:val="24"/>
          <w:rtl/>
        </w:rPr>
        <w:t>מזיקות</w:t>
      </w:r>
      <w:r w:rsidR="00135D0A" w:rsidRPr="0097123A">
        <w:rPr>
          <w:rFonts w:asciiTheme="minorBidi" w:hAnsiTheme="minorBidi"/>
          <w:sz w:val="24"/>
          <w:szCs w:val="24"/>
          <w:rtl/>
        </w:rPr>
        <w:t xml:space="preserve">, בפן הפיזי ובפן המנטלי. </w:t>
      </w:r>
    </w:p>
    <w:p w14:paraId="608F2DEE" w14:textId="4DCD85E7" w:rsidR="00052A10" w:rsidRPr="0097123A" w:rsidRDefault="00052A10" w:rsidP="0097123A">
      <w:pPr>
        <w:bidi/>
        <w:spacing w:after="0" w:line="360" w:lineRule="auto"/>
        <w:rPr>
          <w:rFonts w:asciiTheme="minorBidi" w:hAnsiTheme="minorBidi"/>
          <w:sz w:val="24"/>
          <w:szCs w:val="24"/>
        </w:rPr>
      </w:pPr>
      <w:r w:rsidRPr="0097123A">
        <w:rPr>
          <w:rFonts w:asciiTheme="minorBidi" w:hAnsiTheme="minorBidi"/>
          <w:sz w:val="24"/>
          <w:szCs w:val="24"/>
          <w:rtl/>
        </w:rPr>
        <w:t xml:space="preserve">חלק מהסטודנטים טענו שלצפיית בינג' יש השלכות חיוביות על התחום החברתי, בכך </w:t>
      </w:r>
      <w:r w:rsidR="0019011C" w:rsidRPr="0097123A">
        <w:rPr>
          <w:rFonts w:asciiTheme="minorBidi" w:hAnsiTheme="minorBidi"/>
          <w:sz w:val="24"/>
          <w:szCs w:val="24"/>
          <w:rtl/>
        </w:rPr>
        <w:t>ש</w:t>
      </w:r>
      <w:r w:rsidRPr="0097123A">
        <w:rPr>
          <w:rFonts w:asciiTheme="minorBidi" w:hAnsiTheme="minorBidi"/>
          <w:sz w:val="24"/>
          <w:szCs w:val="24"/>
          <w:rtl/>
        </w:rPr>
        <w:t>היא</w:t>
      </w:r>
      <w:r w:rsidR="0019011C" w:rsidRPr="0097123A">
        <w:rPr>
          <w:rFonts w:asciiTheme="minorBidi" w:hAnsiTheme="minorBidi"/>
          <w:sz w:val="24"/>
          <w:szCs w:val="24"/>
          <w:rtl/>
        </w:rPr>
        <w:t xml:space="preserve"> למעשה</w:t>
      </w:r>
      <w:r w:rsidRPr="0097123A">
        <w:rPr>
          <w:rFonts w:asciiTheme="minorBidi" w:hAnsiTheme="minorBidi"/>
          <w:sz w:val="24"/>
          <w:szCs w:val="24"/>
          <w:rtl/>
        </w:rPr>
        <w:t xml:space="preserve"> פעילות משותפת ותורמת להיווצרות </w:t>
      </w:r>
      <w:r w:rsidR="00EC6C58" w:rsidRPr="0097123A">
        <w:rPr>
          <w:rFonts w:asciiTheme="minorBidi" w:hAnsiTheme="minorBidi"/>
          <w:sz w:val="24"/>
          <w:szCs w:val="24"/>
          <w:rtl/>
        </w:rPr>
        <w:t xml:space="preserve">של </w:t>
      </w:r>
      <w:r w:rsidRPr="0097123A">
        <w:rPr>
          <w:rFonts w:asciiTheme="minorBidi" w:hAnsiTheme="minorBidi"/>
          <w:sz w:val="24"/>
          <w:szCs w:val="24"/>
          <w:rtl/>
        </w:rPr>
        <w:t xml:space="preserve">חברויות חדשות. מצד שני, היו שהזהירו מפני צפיית בינג', בטענה כי צפייה זו עלולה להוביל לבידוד חברתי. </w:t>
      </w:r>
    </w:p>
    <w:p w14:paraId="028F3D87" w14:textId="77777777" w:rsidR="003B39CF" w:rsidRPr="0097123A" w:rsidRDefault="003B39CF" w:rsidP="0097123A">
      <w:pPr>
        <w:bidi/>
        <w:spacing w:after="0" w:line="360" w:lineRule="auto"/>
        <w:rPr>
          <w:rFonts w:asciiTheme="minorBidi" w:hAnsiTheme="minorBidi"/>
          <w:b/>
          <w:bCs/>
          <w:sz w:val="24"/>
          <w:szCs w:val="24"/>
        </w:rPr>
      </w:pPr>
    </w:p>
    <w:p w14:paraId="358639EE" w14:textId="239D431B" w:rsidR="00E22726" w:rsidRPr="0097123A" w:rsidRDefault="00E22726" w:rsidP="0097123A">
      <w:pPr>
        <w:spacing w:line="360" w:lineRule="auto"/>
        <w:rPr>
          <w:rFonts w:asciiTheme="minorBidi" w:hAnsiTheme="minorBidi"/>
          <w:b/>
          <w:bCs/>
          <w:sz w:val="24"/>
          <w:szCs w:val="24"/>
        </w:rPr>
      </w:pPr>
      <w:r w:rsidRPr="0097123A">
        <w:rPr>
          <w:rFonts w:asciiTheme="minorBidi" w:hAnsiTheme="minorBidi"/>
          <w:b/>
          <w:bCs/>
          <w:sz w:val="24"/>
          <w:szCs w:val="24"/>
        </w:rPr>
        <w:t xml:space="preserve">Davis, B. (2016) </w:t>
      </w:r>
      <w:r w:rsidRPr="0097123A">
        <w:rPr>
          <w:rFonts w:asciiTheme="minorBidi" w:hAnsiTheme="minorBidi"/>
          <w:b/>
          <w:bCs/>
          <w:i/>
          <w:iCs/>
          <w:sz w:val="24"/>
          <w:szCs w:val="24"/>
        </w:rPr>
        <w:t xml:space="preserve">Netflix effect and defining binge-watching, </w:t>
      </w:r>
      <w:r w:rsidRPr="0097123A">
        <w:rPr>
          <w:rFonts w:asciiTheme="minorBidi" w:hAnsiTheme="minorBidi"/>
          <w:b/>
          <w:bCs/>
          <w:sz w:val="24"/>
          <w:szCs w:val="24"/>
        </w:rPr>
        <w:t xml:space="preserve">Department of Photography and </w:t>
      </w:r>
      <w:r w:rsidR="004420BA" w:rsidRPr="0097123A">
        <w:rPr>
          <w:rFonts w:asciiTheme="minorBidi" w:hAnsiTheme="minorBidi"/>
          <w:b/>
          <w:bCs/>
          <w:sz w:val="24"/>
          <w:szCs w:val="24"/>
        </w:rPr>
        <w:t xml:space="preserve">Film, VCU School of the arts. </w:t>
      </w:r>
    </w:p>
    <w:p w14:paraId="329765A1" w14:textId="79692990" w:rsidR="00E22726" w:rsidRPr="0097123A" w:rsidRDefault="00E22726" w:rsidP="0097123A">
      <w:pPr>
        <w:spacing w:after="0" w:line="360" w:lineRule="auto"/>
        <w:rPr>
          <w:rFonts w:asciiTheme="minorBidi" w:hAnsiTheme="minorBidi"/>
          <w:b/>
          <w:bCs/>
          <w:sz w:val="24"/>
          <w:szCs w:val="24"/>
        </w:rPr>
      </w:pPr>
    </w:p>
    <w:p w14:paraId="50DB904F" w14:textId="50190FAE" w:rsidR="006B1F91" w:rsidRPr="0097123A" w:rsidRDefault="00891BA2"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פלטפורמות שירותי "סטרימינג" כמו "נטפליקס" מאפשרות נגישות לתוכניות טלוויזיה. הצרכנים יכולים להנות מצפייה בפרקים או בעונות שלמות של התוכנית המועדפת עליהם תוך ישיבה אחת בלבד. </w:t>
      </w:r>
      <w:r w:rsidR="00B904A0" w:rsidRPr="0097123A">
        <w:rPr>
          <w:rFonts w:asciiTheme="minorBidi" w:hAnsiTheme="minorBidi"/>
          <w:sz w:val="24"/>
          <w:szCs w:val="24"/>
          <w:rtl/>
        </w:rPr>
        <w:t xml:space="preserve">צפייה זו מכונה צפיית בינג', והיא מוגדרת על ידי נטפליקס </w:t>
      </w:r>
      <w:r w:rsidR="00A97831" w:rsidRPr="0097123A">
        <w:rPr>
          <w:rFonts w:asciiTheme="minorBidi" w:hAnsiTheme="minorBidi"/>
          <w:sz w:val="24"/>
          <w:szCs w:val="24"/>
          <w:rtl/>
        </w:rPr>
        <w:t>כצפייה בשניים עד שישה פרקים של אותה תוכנית בישיבה אחת.</w:t>
      </w:r>
      <w:r w:rsidR="00001F81" w:rsidRPr="0097123A">
        <w:rPr>
          <w:rFonts w:asciiTheme="minorBidi" w:hAnsiTheme="minorBidi"/>
          <w:sz w:val="24"/>
          <w:szCs w:val="24"/>
          <w:rtl/>
        </w:rPr>
        <w:t xml:space="preserve"> נטפליקס יצרה מהפכה באופן צריכת הטלוויזיה, ובאמצעות הממשק והתכנות הייחודי שלה, היא מעודד צפיית בינג'. </w:t>
      </w:r>
    </w:p>
    <w:p w14:paraId="71B11324" w14:textId="6DCD55D8" w:rsidR="004D0BEB" w:rsidRPr="0097123A" w:rsidRDefault="004D0BEB"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החוקרת מסבירה כי קיים חוסר בהגדרה אחת סטנדרטית למה היא צפיית בינג' בטלוויזיה, כמו שקיימת הגדרה להתנהגויות בינג' אחרות כמו שתיית אלכוהול מוגזמת. עוד היא מוסיפה כי יש לחקור את </w:t>
      </w:r>
      <w:proofErr w:type="spellStart"/>
      <w:r w:rsidRPr="0097123A">
        <w:rPr>
          <w:rFonts w:asciiTheme="minorBidi" w:hAnsiTheme="minorBidi"/>
          <w:sz w:val="24"/>
          <w:szCs w:val="24"/>
          <w:rtl/>
        </w:rPr>
        <w:t>הפרקטיקות</w:t>
      </w:r>
      <w:proofErr w:type="spellEnd"/>
      <w:r w:rsidRPr="0097123A">
        <w:rPr>
          <w:rFonts w:asciiTheme="minorBidi" w:hAnsiTheme="minorBidi"/>
          <w:sz w:val="24"/>
          <w:szCs w:val="24"/>
          <w:rtl/>
        </w:rPr>
        <w:t xml:space="preserve"> החדשות של צפייה בטלוויזיה ואת השפעותיהם על הבריאות</w:t>
      </w:r>
      <w:r w:rsidR="001608BC" w:rsidRPr="0097123A">
        <w:rPr>
          <w:rFonts w:asciiTheme="minorBidi" w:hAnsiTheme="minorBidi"/>
          <w:sz w:val="24"/>
          <w:szCs w:val="24"/>
          <w:rtl/>
        </w:rPr>
        <w:t xml:space="preserve"> של הצרכנים. </w:t>
      </w:r>
    </w:p>
    <w:p w14:paraId="3EDA3098" w14:textId="0076D907" w:rsidR="00426EBE" w:rsidRPr="0097123A" w:rsidRDefault="001608BC"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המחקר מגלה כי אורח חיים המאופיין </w:t>
      </w:r>
      <w:r w:rsidR="001B69E1" w:rsidRPr="0097123A">
        <w:rPr>
          <w:rFonts w:asciiTheme="minorBidi" w:hAnsiTheme="minorBidi"/>
          <w:sz w:val="24"/>
          <w:szCs w:val="24"/>
          <w:rtl/>
        </w:rPr>
        <w:t>בצפיית טלוויזיה מרובה יכול לגרום למחלות לב</w:t>
      </w:r>
      <w:r w:rsidR="00001F81" w:rsidRPr="0097123A">
        <w:rPr>
          <w:rFonts w:asciiTheme="minorBidi" w:hAnsiTheme="minorBidi"/>
          <w:sz w:val="24"/>
          <w:szCs w:val="24"/>
          <w:rtl/>
        </w:rPr>
        <w:t xml:space="preserve"> ולתפקוד קוגניטיבי נמוך</w:t>
      </w:r>
      <w:r w:rsidR="00505220" w:rsidRPr="0097123A">
        <w:rPr>
          <w:rFonts w:asciiTheme="minorBidi" w:hAnsiTheme="minorBidi"/>
          <w:sz w:val="24"/>
          <w:szCs w:val="24"/>
          <w:rtl/>
        </w:rPr>
        <w:t xml:space="preserve">, ונמצא כי הקשרים אלה אינם תלויים בגורמים אחרים כמו פעילות גופנית, היסטורית משפחה, גיל ושעות שינה. </w:t>
      </w:r>
    </w:p>
    <w:p w14:paraId="6A709F6E" w14:textId="343A06EE" w:rsidR="00505220" w:rsidRPr="0097123A" w:rsidRDefault="00505220" w:rsidP="0097123A">
      <w:pPr>
        <w:bidi/>
        <w:spacing w:after="0" w:line="360" w:lineRule="auto"/>
        <w:rPr>
          <w:rFonts w:asciiTheme="minorBidi" w:hAnsiTheme="minorBidi"/>
          <w:sz w:val="24"/>
          <w:szCs w:val="24"/>
        </w:rPr>
      </w:pPr>
      <w:r w:rsidRPr="0097123A">
        <w:rPr>
          <w:rFonts w:asciiTheme="minorBidi" w:hAnsiTheme="minorBidi"/>
          <w:sz w:val="24"/>
          <w:szCs w:val="24"/>
          <w:rtl/>
        </w:rPr>
        <w:t xml:space="preserve">עוד נמצא במחקר כי צפיית בינג' ושהייה ממושכת מול מסך הטלוויזיה מצביע על בדידות או בצורך לשייכות. תוכניות הטלוויזיה משמשות כספקיות חברתיות למתן תחושת השייכות. צפייה בתוכניות ושיתופן עם </w:t>
      </w:r>
      <w:r w:rsidR="00203570" w:rsidRPr="0097123A">
        <w:rPr>
          <w:rFonts w:asciiTheme="minorBidi" w:hAnsiTheme="minorBidi"/>
          <w:sz w:val="24"/>
          <w:szCs w:val="24"/>
          <w:rtl/>
        </w:rPr>
        <w:t xml:space="preserve">אחרים או צפייה משותפת יכולים גם להשפיע על צפיית בינג'. </w:t>
      </w:r>
    </w:p>
    <w:p w14:paraId="312894C8" w14:textId="7E27221F" w:rsidR="00203570" w:rsidRPr="0097123A" w:rsidRDefault="00203570"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החוקרת מסכמת את מאמרה בכך שאומרת שיש לקדם פרקטיקות בריאות של צפייה בטלוויזיה בשל היעדר דאגה חברתית מהסיכונים שיש בצפיית ביג'. חשוב לערוך מחקר נוסף על המניעים ועל ההשפעות השליליות בצפיית בינג'. </w:t>
      </w:r>
    </w:p>
    <w:p w14:paraId="2D42FA62" w14:textId="7D8C5C7C" w:rsidR="002A0E1A" w:rsidRPr="0097123A" w:rsidRDefault="002A0E1A" w:rsidP="0097123A">
      <w:pPr>
        <w:spacing w:after="0" w:line="360" w:lineRule="auto"/>
        <w:rPr>
          <w:rFonts w:asciiTheme="minorBidi" w:hAnsiTheme="minorBidi"/>
          <w:b/>
          <w:bCs/>
          <w:sz w:val="24"/>
          <w:szCs w:val="24"/>
          <w:rtl/>
        </w:rPr>
      </w:pPr>
    </w:p>
    <w:p w14:paraId="02951276" w14:textId="60D4CF42" w:rsidR="00E420FE" w:rsidRPr="0097123A" w:rsidRDefault="002A0E1A" w:rsidP="0097123A">
      <w:pPr>
        <w:spacing w:after="0" w:line="360" w:lineRule="auto"/>
        <w:rPr>
          <w:rFonts w:asciiTheme="minorBidi" w:hAnsiTheme="minorBidi"/>
          <w:b/>
          <w:bCs/>
          <w:i/>
          <w:iCs/>
          <w:sz w:val="24"/>
          <w:szCs w:val="24"/>
        </w:rPr>
      </w:pPr>
      <w:r w:rsidRPr="0097123A">
        <w:rPr>
          <w:rFonts w:asciiTheme="minorBidi" w:hAnsiTheme="minorBidi"/>
          <w:b/>
          <w:bCs/>
          <w:sz w:val="24"/>
          <w:szCs w:val="24"/>
        </w:rPr>
        <w:t xml:space="preserve">Panda S., Pandey S.C (2017) </w:t>
      </w:r>
      <w:r w:rsidR="00DB7877" w:rsidRPr="0097123A">
        <w:rPr>
          <w:rFonts w:asciiTheme="minorBidi" w:hAnsiTheme="minorBidi"/>
          <w:b/>
          <w:bCs/>
          <w:sz w:val="24"/>
          <w:szCs w:val="24"/>
        </w:rPr>
        <w:t xml:space="preserve">Binge Watching and College Students: Motivations and Outcomes. </w:t>
      </w:r>
      <w:r w:rsidR="00DB7877" w:rsidRPr="0097123A">
        <w:rPr>
          <w:rFonts w:asciiTheme="minorBidi" w:hAnsiTheme="minorBidi"/>
          <w:b/>
          <w:bCs/>
          <w:i/>
          <w:iCs/>
          <w:sz w:val="24"/>
          <w:szCs w:val="24"/>
        </w:rPr>
        <w:t xml:space="preserve">Young Consumers, </w:t>
      </w:r>
      <w:r w:rsidR="00DB7877" w:rsidRPr="0097123A">
        <w:rPr>
          <w:rFonts w:asciiTheme="minorBidi" w:hAnsiTheme="minorBidi"/>
          <w:b/>
          <w:bCs/>
          <w:sz w:val="24"/>
          <w:szCs w:val="24"/>
        </w:rPr>
        <w:t>Vol. 18 Issue 4, p425-438</w:t>
      </w:r>
    </w:p>
    <w:p w14:paraId="5C58B551" w14:textId="5230BB7E" w:rsidR="000972E0" w:rsidRPr="0097123A" w:rsidRDefault="000972E0" w:rsidP="0097123A">
      <w:pPr>
        <w:bidi/>
        <w:spacing w:after="0" w:line="360" w:lineRule="auto"/>
        <w:rPr>
          <w:rFonts w:asciiTheme="minorBidi" w:hAnsiTheme="minorBidi"/>
          <w:b/>
          <w:bCs/>
          <w:sz w:val="24"/>
          <w:szCs w:val="24"/>
        </w:rPr>
      </w:pPr>
    </w:p>
    <w:p w14:paraId="3295AD29" w14:textId="56244E4B" w:rsidR="000972E0" w:rsidRPr="0097123A" w:rsidRDefault="000972E0"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שירותי סטרימינג כמו נטפליקס ואמזון שינו את הרגלי הצפייה של הצרכנים. </w:t>
      </w:r>
      <w:r w:rsidR="00382176" w:rsidRPr="0097123A">
        <w:rPr>
          <w:rFonts w:asciiTheme="minorBidi" w:hAnsiTheme="minorBidi"/>
          <w:sz w:val="24"/>
          <w:szCs w:val="24"/>
          <w:rtl/>
        </w:rPr>
        <w:t xml:space="preserve">כיום לצופים יש יותר שליטה על התוכן והם יכולים להנות ממנו בהתאם </w:t>
      </w:r>
      <w:r w:rsidR="00E47A77" w:rsidRPr="0097123A">
        <w:rPr>
          <w:rFonts w:asciiTheme="minorBidi" w:hAnsiTheme="minorBidi"/>
          <w:sz w:val="24"/>
          <w:szCs w:val="24"/>
          <w:rtl/>
        </w:rPr>
        <w:t xml:space="preserve">לצרכיהם. </w:t>
      </w:r>
    </w:p>
    <w:p w14:paraId="49DC6C30" w14:textId="4F4C257A" w:rsidR="00E47A77" w:rsidRPr="0097123A" w:rsidRDefault="00E47A77"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מטרת המאמר הזה היא לחקור </w:t>
      </w:r>
      <w:r w:rsidR="00E74FC5" w:rsidRPr="0097123A">
        <w:rPr>
          <w:rFonts w:asciiTheme="minorBidi" w:hAnsiTheme="minorBidi"/>
          <w:sz w:val="24"/>
          <w:szCs w:val="24"/>
          <w:rtl/>
        </w:rPr>
        <w:t xml:space="preserve">מהן המוטיבציות שגורמות לסטודנטים להקדיש זמן רב לצפיית בינג' ומהם הסיפוקים שבאים בעקבות זאת. </w:t>
      </w:r>
    </w:p>
    <w:p w14:paraId="37468E24" w14:textId="2286CA3E" w:rsidR="00E74FC5" w:rsidRPr="0097123A" w:rsidRDefault="00E74FC5" w:rsidP="0097123A">
      <w:pPr>
        <w:bidi/>
        <w:spacing w:after="0" w:line="360" w:lineRule="auto"/>
        <w:rPr>
          <w:rFonts w:asciiTheme="minorBidi" w:hAnsiTheme="minorBidi"/>
          <w:sz w:val="24"/>
          <w:szCs w:val="24"/>
          <w:rtl/>
        </w:rPr>
      </w:pPr>
      <w:r w:rsidRPr="0097123A">
        <w:rPr>
          <w:rFonts w:asciiTheme="minorBidi" w:hAnsiTheme="minorBidi"/>
          <w:sz w:val="24"/>
          <w:szCs w:val="24"/>
          <w:rtl/>
        </w:rPr>
        <w:lastRenderedPageBreak/>
        <w:t xml:space="preserve">תופעת צפיית </w:t>
      </w:r>
      <w:proofErr w:type="spellStart"/>
      <w:r w:rsidRPr="0097123A">
        <w:rPr>
          <w:rFonts w:asciiTheme="minorBidi" w:hAnsiTheme="minorBidi"/>
          <w:sz w:val="24"/>
          <w:szCs w:val="24"/>
          <w:rtl/>
        </w:rPr>
        <w:t>הבינג</w:t>
      </w:r>
      <w:proofErr w:type="spellEnd"/>
      <w:r w:rsidRPr="0097123A">
        <w:rPr>
          <w:rFonts w:asciiTheme="minorBidi" w:hAnsiTheme="minorBidi"/>
          <w:sz w:val="24"/>
          <w:szCs w:val="24"/>
          <w:rtl/>
        </w:rPr>
        <w:t xml:space="preserve">' מתרחשת כאשר צרכנים צופים בפרקים רבים של תוכנית טלוויזיה אחת בפרק זמן קצר. סטודנטים בקולג' עוסקים בצפיית </w:t>
      </w:r>
      <w:proofErr w:type="spellStart"/>
      <w:r w:rsidRPr="0097123A">
        <w:rPr>
          <w:rFonts w:asciiTheme="minorBidi" w:hAnsiTheme="minorBidi"/>
          <w:sz w:val="24"/>
          <w:szCs w:val="24"/>
          <w:rtl/>
        </w:rPr>
        <w:t>הבינג</w:t>
      </w:r>
      <w:proofErr w:type="spellEnd"/>
      <w:r w:rsidRPr="0097123A">
        <w:rPr>
          <w:rFonts w:asciiTheme="minorBidi" w:hAnsiTheme="minorBidi"/>
          <w:sz w:val="24"/>
          <w:szCs w:val="24"/>
          <w:rtl/>
        </w:rPr>
        <w:t xml:space="preserve">' בשל הסיפוקים השונים שהיא נותנת להם. </w:t>
      </w:r>
      <w:r w:rsidR="009C2E50" w:rsidRPr="0097123A">
        <w:rPr>
          <w:rFonts w:asciiTheme="minorBidi" w:hAnsiTheme="minorBidi"/>
          <w:sz w:val="24"/>
          <w:szCs w:val="24"/>
          <w:rtl/>
        </w:rPr>
        <w:t xml:space="preserve">המאמר הזה בוחן את הטריגרים וההשלכות שיש לצפיית בינג'. </w:t>
      </w:r>
    </w:p>
    <w:p w14:paraId="0309A5BB" w14:textId="238B324E" w:rsidR="00F722C1" w:rsidRPr="0097123A" w:rsidRDefault="009C2E50"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המידע נאסף על ידי שילוב ש שתי שיטות. השלב הראשון הוא שאלון איכותני ודיון עם קבוצת מיקוד של סטודנטים על מנת להבין את תופעת צפיית </w:t>
      </w:r>
      <w:proofErr w:type="spellStart"/>
      <w:r w:rsidRPr="0097123A">
        <w:rPr>
          <w:rFonts w:asciiTheme="minorBidi" w:hAnsiTheme="minorBidi"/>
          <w:sz w:val="24"/>
          <w:szCs w:val="24"/>
          <w:rtl/>
        </w:rPr>
        <w:t>הבינג</w:t>
      </w:r>
      <w:proofErr w:type="spellEnd"/>
      <w:r w:rsidRPr="0097123A">
        <w:rPr>
          <w:rFonts w:asciiTheme="minorBidi" w:hAnsiTheme="minorBidi"/>
          <w:sz w:val="24"/>
          <w:szCs w:val="24"/>
          <w:rtl/>
        </w:rPr>
        <w:t xml:space="preserve">'. </w:t>
      </w:r>
      <w:r w:rsidR="00F722C1" w:rsidRPr="0097123A">
        <w:rPr>
          <w:rFonts w:asciiTheme="minorBidi" w:hAnsiTheme="minorBidi"/>
          <w:sz w:val="24"/>
          <w:szCs w:val="24"/>
          <w:rtl/>
        </w:rPr>
        <w:t xml:space="preserve">השלב השני כלל שאלון שהתייחס ישירות לשאלת המחקר. </w:t>
      </w:r>
    </w:p>
    <w:p w14:paraId="2E15AA23" w14:textId="281E5AB9" w:rsidR="00F722C1" w:rsidRPr="0097123A" w:rsidRDefault="00F722C1"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הממצאים גילו כי אינטראקציה חברתית, בריחה מהמציאות, נגישות קלה </w:t>
      </w:r>
      <w:r w:rsidR="0078581B" w:rsidRPr="0097123A">
        <w:rPr>
          <w:rFonts w:asciiTheme="minorBidi" w:hAnsiTheme="minorBidi"/>
          <w:sz w:val="24"/>
          <w:szCs w:val="24"/>
          <w:rtl/>
        </w:rPr>
        <w:t xml:space="preserve">לטלוויזיה </w:t>
      </w:r>
      <w:r w:rsidR="00B14830" w:rsidRPr="0097123A">
        <w:rPr>
          <w:rFonts w:asciiTheme="minorBidi" w:hAnsiTheme="minorBidi"/>
          <w:sz w:val="24"/>
          <w:szCs w:val="24"/>
          <w:rtl/>
        </w:rPr>
        <w:t xml:space="preserve">ושיווק, מעודדים סטודנטים במכללה להקדיש זמן לצפיית בינג'. </w:t>
      </w:r>
    </w:p>
    <w:p w14:paraId="2F8B463F" w14:textId="0DE5E0F6" w:rsidR="00B14830" w:rsidRPr="0097123A" w:rsidRDefault="007F3A36"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עוד נמצא כי סטודנטים שאינם מרוצים </w:t>
      </w:r>
      <w:r w:rsidR="00880D38">
        <w:rPr>
          <w:rFonts w:asciiTheme="minorBidi" w:hAnsiTheme="minorBidi" w:hint="cs"/>
          <w:sz w:val="24"/>
          <w:szCs w:val="24"/>
          <w:rtl/>
        </w:rPr>
        <w:t>מ</w:t>
      </w:r>
      <w:r w:rsidRPr="0097123A">
        <w:rPr>
          <w:rFonts w:asciiTheme="minorBidi" w:hAnsiTheme="minorBidi"/>
          <w:sz w:val="24"/>
          <w:szCs w:val="24"/>
          <w:rtl/>
        </w:rPr>
        <w:t xml:space="preserve">צפיית בינג', נוטים לעשות זאת יותר. </w:t>
      </w:r>
    </w:p>
    <w:p w14:paraId="197F2B13" w14:textId="6E83B3D3" w:rsidR="002D6FB8" w:rsidRPr="0097123A" w:rsidRDefault="002D6FB8" w:rsidP="0097123A">
      <w:pPr>
        <w:bidi/>
        <w:spacing w:after="0" w:line="360" w:lineRule="auto"/>
        <w:rPr>
          <w:rFonts w:asciiTheme="minorBidi" w:hAnsiTheme="minorBidi"/>
          <w:sz w:val="24"/>
          <w:szCs w:val="24"/>
          <w:rtl/>
        </w:rPr>
      </w:pPr>
      <w:r w:rsidRPr="0097123A">
        <w:rPr>
          <w:rFonts w:asciiTheme="minorBidi" w:hAnsiTheme="minorBidi"/>
          <w:sz w:val="24"/>
          <w:szCs w:val="24"/>
          <w:rtl/>
        </w:rPr>
        <w:t>חשיבות המחקר הזה נובעת מכך שלממצאים יש השלכות חשובות על הרווחה הכללית של סטודנטים במכללה ו</w:t>
      </w:r>
      <w:r w:rsidR="00404F11" w:rsidRPr="0097123A">
        <w:rPr>
          <w:rFonts w:asciiTheme="minorBidi" w:hAnsiTheme="minorBidi"/>
          <w:sz w:val="24"/>
          <w:szCs w:val="24"/>
          <w:rtl/>
        </w:rPr>
        <w:t xml:space="preserve">השלכות אסטרטגיות על חברות </w:t>
      </w:r>
      <w:proofErr w:type="spellStart"/>
      <w:r w:rsidR="00404F11" w:rsidRPr="0097123A">
        <w:rPr>
          <w:rFonts w:asciiTheme="minorBidi" w:hAnsiTheme="minorBidi"/>
          <w:sz w:val="24"/>
          <w:szCs w:val="24"/>
          <w:rtl/>
        </w:rPr>
        <w:t>הסטרימינג</w:t>
      </w:r>
      <w:proofErr w:type="spellEnd"/>
      <w:r w:rsidR="00404F11" w:rsidRPr="0097123A">
        <w:rPr>
          <w:rFonts w:asciiTheme="minorBidi" w:hAnsiTheme="minorBidi"/>
          <w:sz w:val="24"/>
          <w:szCs w:val="24"/>
          <w:rtl/>
        </w:rPr>
        <w:t xml:space="preserve">. </w:t>
      </w:r>
    </w:p>
    <w:p w14:paraId="07DC97C9" w14:textId="77777777" w:rsidR="00221E24" w:rsidRPr="0097123A" w:rsidRDefault="00221E24">
      <w:pPr>
        <w:bidi/>
        <w:spacing w:after="0" w:line="360" w:lineRule="auto"/>
        <w:rPr>
          <w:rFonts w:asciiTheme="minorBidi" w:hAnsiTheme="minorBidi"/>
          <w:sz w:val="24"/>
          <w:szCs w:val="24"/>
        </w:rPr>
      </w:pPr>
    </w:p>
    <w:sectPr w:rsidR="00221E24" w:rsidRPr="009712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FCAC7" w14:textId="77777777" w:rsidR="00562473" w:rsidRDefault="00562473" w:rsidP="009533C3">
      <w:pPr>
        <w:spacing w:after="0" w:line="240" w:lineRule="auto"/>
      </w:pPr>
      <w:r>
        <w:separator/>
      </w:r>
    </w:p>
  </w:endnote>
  <w:endnote w:type="continuationSeparator" w:id="0">
    <w:p w14:paraId="559CCD37" w14:textId="77777777" w:rsidR="00562473" w:rsidRDefault="00562473" w:rsidP="00953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B1D7E" w14:textId="77777777" w:rsidR="00562473" w:rsidRDefault="00562473" w:rsidP="009533C3">
      <w:pPr>
        <w:spacing w:after="0" w:line="240" w:lineRule="auto"/>
      </w:pPr>
      <w:r>
        <w:separator/>
      </w:r>
    </w:p>
  </w:footnote>
  <w:footnote w:type="continuationSeparator" w:id="0">
    <w:p w14:paraId="2D437FAA" w14:textId="77777777" w:rsidR="00562473" w:rsidRDefault="00562473" w:rsidP="00953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CF909" w14:textId="30A5F39C" w:rsidR="0037386E" w:rsidRPr="009533C3" w:rsidRDefault="0037386E" w:rsidP="009533C3">
    <w:pPr>
      <w:pStyle w:val="a3"/>
      <w:ind w:left="4680" w:hanging="4680"/>
      <w:jc w:val="right"/>
      <w:rPr>
        <w:rFonts w:asciiTheme="minorBidi" w:hAnsiTheme="minorBidi"/>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432B4"/>
    <w:multiLevelType w:val="hybridMultilevel"/>
    <w:tmpl w:val="D2E4F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or Orshter">
    <w15:presenceInfo w15:providerId="AD" w15:userId="S::lioro@lbi.co.il::b7d6a082-53f7-42af-8c49-a1ab804fdff4"/>
  </w15:person>
  <w15:person w15:author="אלעד נאמני/Elad Neemani">
    <w15:presenceInfo w15:providerId="None" w15:userId="אלעד נאמני/Elad Neem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C3"/>
    <w:rsid w:val="00001F81"/>
    <w:rsid w:val="0001178D"/>
    <w:rsid w:val="00012BA9"/>
    <w:rsid w:val="00017044"/>
    <w:rsid w:val="0002364E"/>
    <w:rsid w:val="00026455"/>
    <w:rsid w:val="000271A1"/>
    <w:rsid w:val="00036B0B"/>
    <w:rsid w:val="00047607"/>
    <w:rsid w:val="00052A10"/>
    <w:rsid w:val="00054D2C"/>
    <w:rsid w:val="00057062"/>
    <w:rsid w:val="00057E6B"/>
    <w:rsid w:val="00071B2D"/>
    <w:rsid w:val="000802C9"/>
    <w:rsid w:val="0009005F"/>
    <w:rsid w:val="000972E0"/>
    <w:rsid w:val="000B1AAA"/>
    <w:rsid w:val="000B7F3B"/>
    <w:rsid w:val="000D1BA1"/>
    <w:rsid w:val="000F523D"/>
    <w:rsid w:val="0010584D"/>
    <w:rsid w:val="00113DE4"/>
    <w:rsid w:val="00135D0A"/>
    <w:rsid w:val="00146F8D"/>
    <w:rsid w:val="001608BC"/>
    <w:rsid w:val="00165A87"/>
    <w:rsid w:val="0017502C"/>
    <w:rsid w:val="0019011C"/>
    <w:rsid w:val="0019792A"/>
    <w:rsid w:val="001B69E1"/>
    <w:rsid w:val="001D7D38"/>
    <w:rsid w:val="00203570"/>
    <w:rsid w:val="00221E24"/>
    <w:rsid w:val="0022254C"/>
    <w:rsid w:val="00224371"/>
    <w:rsid w:val="00241016"/>
    <w:rsid w:val="002516D9"/>
    <w:rsid w:val="00274B8B"/>
    <w:rsid w:val="00283487"/>
    <w:rsid w:val="002A0E1A"/>
    <w:rsid w:val="002A1B0F"/>
    <w:rsid w:val="002A5051"/>
    <w:rsid w:val="002C13BC"/>
    <w:rsid w:val="002D6FB8"/>
    <w:rsid w:val="002F13BC"/>
    <w:rsid w:val="00320567"/>
    <w:rsid w:val="003458B7"/>
    <w:rsid w:val="00354896"/>
    <w:rsid w:val="0037386E"/>
    <w:rsid w:val="00382176"/>
    <w:rsid w:val="003A49D9"/>
    <w:rsid w:val="003B3486"/>
    <w:rsid w:val="003B39CF"/>
    <w:rsid w:val="003C7A98"/>
    <w:rsid w:val="003D7D41"/>
    <w:rsid w:val="003E15F3"/>
    <w:rsid w:val="003F0F84"/>
    <w:rsid w:val="00404F11"/>
    <w:rsid w:val="00426EBE"/>
    <w:rsid w:val="00435E2B"/>
    <w:rsid w:val="004420BA"/>
    <w:rsid w:val="0045617F"/>
    <w:rsid w:val="0046710E"/>
    <w:rsid w:val="00474F25"/>
    <w:rsid w:val="00476C3C"/>
    <w:rsid w:val="004832A2"/>
    <w:rsid w:val="004D0BEB"/>
    <w:rsid w:val="004D3670"/>
    <w:rsid w:val="004E439A"/>
    <w:rsid w:val="004E4BDC"/>
    <w:rsid w:val="004E5F65"/>
    <w:rsid w:val="004E6C07"/>
    <w:rsid w:val="004F2ED7"/>
    <w:rsid w:val="004F7CDD"/>
    <w:rsid w:val="00505220"/>
    <w:rsid w:val="00532A61"/>
    <w:rsid w:val="00535B85"/>
    <w:rsid w:val="00552A4A"/>
    <w:rsid w:val="00552A8D"/>
    <w:rsid w:val="00562473"/>
    <w:rsid w:val="00572AE9"/>
    <w:rsid w:val="00573620"/>
    <w:rsid w:val="005863E1"/>
    <w:rsid w:val="005D7538"/>
    <w:rsid w:val="005F5963"/>
    <w:rsid w:val="005F5B82"/>
    <w:rsid w:val="00601D48"/>
    <w:rsid w:val="00612965"/>
    <w:rsid w:val="006305E8"/>
    <w:rsid w:val="00656EA4"/>
    <w:rsid w:val="006701C5"/>
    <w:rsid w:val="00672E06"/>
    <w:rsid w:val="00696C16"/>
    <w:rsid w:val="00697761"/>
    <w:rsid w:val="006A0822"/>
    <w:rsid w:val="006B1F91"/>
    <w:rsid w:val="006D4FB9"/>
    <w:rsid w:val="00733F18"/>
    <w:rsid w:val="0078581B"/>
    <w:rsid w:val="0078792B"/>
    <w:rsid w:val="007A2EF1"/>
    <w:rsid w:val="007B23AB"/>
    <w:rsid w:val="007D0A51"/>
    <w:rsid w:val="007E3133"/>
    <w:rsid w:val="007F3A36"/>
    <w:rsid w:val="00812761"/>
    <w:rsid w:val="00822DC8"/>
    <w:rsid w:val="0082744A"/>
    <w:rsid w:val="00833C77"/>
    <w:rsid w:val="00843358"/>
    <w:rsid w:val="00853010"/>
    <w:rsid w:val="008714C6"/>
    <w:rsid w:val="00880D38"/>
    <w:rsid w:val="00887705"/>
    <w:rsid w:val="00891BA2"/>
    <w:rsid w:val="008C05F2"/>
    <w:rsid w:val="008C417B"/>
    <w:rsid w:val="008F142C"/>
    <w:rsid w:val="00904AC6"/>
    <w:rsid w:val="0091620E"/>
    <w:rsid w:val="00935B97"/>
    <w:rsid w:val="009533C3"/>
    <w:rsid w:val="0097123A"/>
    <w:rsid w:val="00984D88"/>
    <w:rsid w:val="009B1DE0"/>
    <w:rsid w:val="009B481C"/>
    <w:rsid w:val="009C2E50"/>
    <w:rsid w:val="009C563D"/>
    <w:rsid w:val="009E6ED2"/>
    <w:rsid w:val="009F261A"/>
    <w:rsid w:val="00A21134"/>
    <w:rsid w:val="00A217C2"/>
    <w:rsid w:val="00A25AC2"/>
    <w:rsid w:val="00A52C34"/>
    <w:rsid w:val="00A61E87"/>
    <w:rsid w:val="00A7177C"/>
    <w:rsid w:val="00A97831"/>
    <w:rsid w:val="00AB19A9"/>
    <w:rsid w:val="00AC7695"/>
    <w:rsid w:val="00AD7A7C"/>
    <w:rsid w:val="00AE6B38"/>
    <w:rsid w:val="00AE6F3F"/>
    <w:rsid w:val="00AF2040"/>
    <w:rsid w:val="00B043D5"/>
    <w:rsid w:val="00B14830"/>
    <w:rsid w:val="00B213A1"/>
    <w:rsid w:val="00B24281"/>
    <w:rsid w:val="00B403FF"/>
    <w:rsid w:val="00B60B1D"/>
    <w:rsid w:val="00B83C15"/>
    <w:rsid w:val="00B904A0"/>
    <w:rsid w:val="00B91644"/>
    <w:rsid w:val="00BB1B9D"/>
    <w:rsid w:val="00BB3DD4"/>
    <w:rsid w:val="00BD5546"/>
    <w:rsid w:val="00BE4FA4"/>
    <w:rsid w:val="00BE506E"/>
    <w:rsid w:val="00C03619"/>
    <w:rsid w:val="00C076AF"/>
    <w:rsid w:val="00C164D9"/>
    <w:rsid w:val="00C518F4"/>
    <w:rsid w:val="00C5735C"/>
    <w:rsid w:val="00C71928"/>
    <w:rsid w:val="00C71D21"/>
    <w:rsid w:val="00C76B50"/>
    <w:rsid w:val="00C76E92"/>
    <w:rsid w:val="00C91230"/>
    <w:rsid w:val="00CA2AAF"/>
    <w:rsid w:val="00CB4E6F"/>
    <w:rsid w:val="00CC3D0B"/>
    <w:rsid w:val="00CF10A8"/>
    <w:rsid w:val="00D07D20"/>
    <w:rsid w:val="00D620D8"/>
    <w:rsid w:val="00D71D53"/>
    <w:rsid w:val="00D915AD"/>
    <w:rsid w:val="00D930BE"/>
    <w:rsid w:val="00DB7877"/>
    <w:rsid w:val="00DC494B"/>
    <w:rsid w:val="00DD557B"/>
    <w:rsid w:val="00E07E4D"/>
    <w:rsid w:val="00E177D8"/>
    <w:rsid w:val="00E22726"/>
    <w:rsid w:val="00E2461F"/>
    <w:rsid w:val="00E25677"/>
    <w:rsid w:val="00E344D7"/>
    <w:rsid w:val="00E365D9"/>
    <w:rsid w:val="00E420FE"/>
    <w:rsid w:val="00E47A77"/>
    <w:rsid w:val="00E5242B"/>
    <w:rsid w:val="00E53612"/>
    <w:rsid w:val="00E702DB"/>
    <w:rsid w:val="00E705B9"/>
    <w:rsid w:val="00E74FC5"/>
    <w:rsid w:val="00E902FA"/>
    <w:rsid w:val="00E903E2"/>
    <w:rsid w:val="00E938D3"/>
    <w:rsid w:val="00E96EF5"/>
    <w:rsid w:val="00EA6D81"/>
    <w:rsid w:val="00EB641D"/>
    <w:rsid w:val="00EC6C58"/>
    <w:rsid w:val="00EF6133"/>
    <w:rsid w:val="00F03EE9"/>
    <w:rsid w:val="00F07003"/>
    <w:rsid w:val="00F07BF1"/>
    <w:rsid w:val="00F40057"/>
    <w:rsid w:val="00F722C1"/>
    <w:rsid w:val="00F76D14"/>
    <w:rsid w:val="00F91DFF"/>
    <w:rsid w:val="00F96317"/>
    <w:rsid w:val="00F97E90"/>
    <w:rsid w:val="00FD4EFD"/>
    <w:rsid w:val="00FE68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F4DD"/>
  <w15:chartTrackingRefBased/>
  <w15:docId w15:val="{10AB83EF-6F76-45D9-8BBF-EBC9EBD9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33C3"/>
    <w:pPr>
      <w:tabs>
        <w:tab w:val="center" w:pos="4680"/>
        <w:tab w:val="right" w:pos="9360"/>
      </w:tabs>
      <w:spacing w:after="0" w:line="240" w:lineRule="auto"/>
    </w:pPr>
  </w:style>
  <w:style w:type="character" w:customStyle="1" w:styleId="a4">
    <w:name w:val="כותרת עליונה תו"/>
    <w:basedOn w:val="a0"/>
    <w:link w:val="a3"/>
    <w:uiPriority w:val="99"/>
    <w:rsid w:val="009533C3"/>
  </w:style>
  <w:style w:type="paragraph" w:styleId="a5">
    <w:name w:val="footer"/>
    <w:basedOn w:val="a"/>
    <w:link w:val="a6"/>
    <w:uiPriority w:val="99"/>
    <w:unhideWhenUsed/>
    <w:rsid w:val="009533C3"/>
    <w:pPr>
      <w:tabs>
        <w:tab w:val="center" w:pos="4680"/>
        <w:tab w:val="right" w:pos="9360"/>
      </w:tabs>
      <w:spacing w:after="0" w:line="240" w:lineRule="auto"/>
    </w:pPr>
  </w:style>
  <w:style w:type="character" w:customStyle="1" w:styleId="a6">
    <w:name w:val="כותרת תחתונה תו"/>
    <w:basedOn w:val="a0"/>
    <w:link w:val="a5"/>
    <w:uiPriority w:val="99"/>
    <w:rsid w:val="009533C3"/>
  </w:style>
  <w:style w:type="character" w:styleId="Hyperlink">
    <w:name w:val="Hyperlink"/>
    <w:basedOn w:val="a0"/>
    <w:uiPriority w:val="99"/>
    <w:unhideWhenUsed/>
    <w:rsid w:val="00CF10A8"/>
    <w:rPr>
      <w:color w:val="0563C1" w:themeColor="hyperlink"/>
      <w:u w:val="single"/>
    </w:rPr>
  </w:style>
  <w:style w:type="character" w:styleId="a7">
    <w:name w:val="Unresolved Mention"/>
    <w:basedOn w:val="a0"/>
    <w:uiPriority w:val="99"/>
    <w:semiHidden/>
    <w:unhideWhenUsed/>
    <w:rsid w:val="00CF10A8"/>
    <w:rPr>
      <w:color w:val="605E5C"/>
      <w:shd w:val="clear" w:color="auto" w:fill="E1DFDD"/>
    </w:rPr>
  </w:style>
  <w:style w:type="paragraph" w:styleId="a8">
    <w:name w:val="List Paragraph"/>
    <w:basedOn w:val="a"/>
    <w:uiPriority w:val="34"/>
    <w:qFormat/>
    <w:rsid w:val="00011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1192</Words>
  <Characters>6799</Characters>
  <Application>Microsoft Office Word</Application>
  <DocSecurity>0</DocSecurity>
  <Lines>56</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2</cp:revision>
  <dcterms:created xsi:type="dcterms:W3CDTF">2021-06-25T14:29:00Z</dcterms:created>
  <dcterms:modified xsi:type="dcterms:W3CDTF">2021-06-25T14:29:00Z</dcterms:modified>
</cp:coreProperties>
</file>